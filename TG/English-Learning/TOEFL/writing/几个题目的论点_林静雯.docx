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2808" w14:textId="77777777" w:rsidR="00AA2C13" w:rsidRDefault="00AA2C13" w:rsidP="00AA2C13">
      <w:pPr>
        <w:pStyle w:val="md-end-block"/>
        <w:spacing w:before="192" w:beforeAutospacing="0" w:after="192" w:afterAutospacing="0"/>
        <w:rPr>
          <w:rFonts w:ascii="Helvetica" w:hAnsi="Helvetica" w:cs="Helvetica"/>
          <w:color w:val="333333"/>
        </w:rPr>
      </w:pPr>
      <w:r>
        <w:rPr>
          <w:rStyle w:val="a3"/>
          <w:rFonts w:ascii="Helvetica" w:hAnsi="Helvetica" w:cs="Helvetica"/>
          <w:color w:val="333333"/>
        </w:rPr>
        <w:t>Topic</w:t>
      </w:r>
      <w:r>
        <w:rPr>
          <w:rFonts w:ascii="Helvetica" w:hAnsi="Helvetica" w:cs="Helvetica"/>
          <w:color w:val="333333"/>
        </w:rPr>
        <w:t xml:space="preserve"> </w:t>
      </w:r>
      <w:r>
        <w:rPr>
          <w:rStyle w:val="a4"/>
          <w:rFonts w:ascii="Helvetica" w:hAnsi="Helvetica" w:cs="Helvetica"/>
          <w:color w:val="333333"/>
        </w:rPr>
        <w:t>All teachers in school should upgrade their knowledge and expertise every 5 years.</w:t>
      </w:r>
    </w:p>
    <w:p w14:paraId="7A267FB0" w14:textId="77777777" w:rsidR="00AA2C13" w:rsidRDefault="00AA2C13" w:rsidP="00AA2C13">
      <w:pPr>
        <w:pStyle w:val="md-end-block"/>
        <w:spacing w:before="192" w:beforeAutospacing="0" w:after="192" w:afterAutospacing="0"/>
        <w:rPr>
          <w:rFonts w:ascii="Helvetica" w:hAnsi="Helvetica" w:cs="Helvetica"/>
          <w:color w:val="333333"/>
        </w:rPr>
      </w:pPr>
      <w:r>
        <w:rPr>
          <w:rFonts w:ascii="Helvetica" w:hAnsi="Helvetica" w:cs="Helvetica"/>
          <w:color w:val="333333"/>
        </w:rPr>
        <w:t>yes</w:t>
      </w:r>
    </w:p>
    <w:p w14:paraId="31FD7966" w14:textId="77777777" w:rsidR="00AA2C13" w:rsidRDefault="00AA2C13" w:rsidP="00AA2C13">
      <w:pPr>
        <w:pStyle w:val="md-end-block"/>
        <w:spacing w:before="192" w:beforeAutospacing="0" w:after="192" w:afterAutospacing="0"/>
        <w:rPr>
          <w:rFonts w:ascii="Helvetica" w:hAnsi="Helvetica" w:cs="Helvetica"/>
          <w:color w:val="333333"/>
        </w:rPr>
      </w:pPr>
      <w:r>
        <w:rPr>
          <w:rFonts w:ascii="Helvetica" w:hAnsi="Helvetica" w:cs="Helvetica"/>
          <w:color w:val="333333"/>
        </w:rPr>
        <w:t>1.The essence of the teacher's work</w:t>
      </w:r>
      <w:r>
        <w:rPr>
          <w:rStyle w:val="a3"/>
          <w:rFonts w:ascii="Helvetica" w:hAnsi="Helvetica" w:cs="Helvetica"/>
          <w:color w:val="333333"/>
        </w:rPr>
        <w:t>(occupation)</w:t>
      </w:r>
      <w:r>
        <w:rPr>
          <w:rFonts w:ascii="Helvetica" w:hAnsi="Helvetica" w:cs="Helvetica"/>
          <w:color w:val="333333"/>
        </w:rPr>
        <w:t xml:space="preserve"> is passing on the correct knowledge and some methods suitable for today's age. </w:t>
      </w:r>
      <w:r>
        <w:rPr>
          <w:rStyle w:val="a3"/>
          <w:rFonts w:ascii="Helvetica" w:hAnsi="Helvetica" w:cs="Helvetica"/>
          <w:color w:val="333333"/>
        </w:rPr>
        <w:t>(Being responsible for students requires that teachers continually update their knowledge and expertise)</w:t>
      </w:r>
      <w:r>
        <w:rPr>
          <w:rFonts w:ascii="Helvetica" w:hAnsi="Helvetica" w:cs="Helvetica"/>
          <w:color w:val="333333"/>
        </w:rPr>
        <w:t xml:space="preserve"> With the knowledge changing over time, the teacher can hardly handle the latest and correct knowledge and expertise without the upgrade.</w:t>
      </w:r>
    </w:p>
    <w:p w14:paraId="64271EA3" w14:textId="77777777" w:rsidR="00AA2C13" w:rsidRDefault="00AA2C13" w:rsidP="00AA2C13">
      <w:pPr>
        <w:pStyle w:val="md-end-block"/>
        <w:spacing w:before="0" w:beforeAutospacing="0" w:after="0" w:afterAutospacing="0"/>
        <w:rPr>
          <w:rFonts w:ascii="Helvetica" w:hAnsi="Helvetica" w:cs="Helvetica"/>
          <w:color w:val="777777"/>
        </w:rPr>
      </w:pPr>
      <w:r>
        <w:rPr>
          <w:rStyle w:val="md-expand"/>
          <w:rFonts w:ascii="Helvetica" w:hAnsi="Helvetica" w:cs="Helvetica"/>
          <w:color w:val="777777"/>
        </w:rPr>
        <w:t xml:space="preserve">computer network class -&gt; point out the difference knowledge points between and classical textbook and actual application in today's world. -&gt; The causes of such a difference behind it impressed me -&gt; do </w:t>
      </w:r>
      <w:proofErr w:type="spellStart"/>
      <w:proofErr w:type="gramStart"/>
      <w:r>
        <w:rPr>
          <w:rStyle w:val="md-expand"/>
          <w:rFonts w:ascii="Helvetica" w:hAnsi="Helvetica" w:cs="Helvetica"/>
          <w:color w:val="777777"/>
        </w:rPr>
        <w:t>a</w:t>
      </w:r>
      <w:proofErr w:type="spellEnd"/>
      <w:proofErr w:type="gramEnd"/>
      <w:r>
        <w:rPr>
          <w:rStyle w:val="md-expand"/>
          <w:rFonts w:ascii="Helvetica" w:hAnsi="Helvetica" w:cs="Helvetica"/>
          <w:color w:val="777777"/>
        </w:rPr>
        <w:t xml:space="preserve"> intern in a network laboratory -&gt; a problem confuse me -&gt; what my professor told just jump out at me-&gt; solve the problem</w:t>
      </w:r>
    </w:p>
    <w:p w14:paraId="4BCF3239" w14:textId="77777777" w:rsidR="00AA2C13" w:rsidRDefault="00AA2C13" w:rsidP="00AA2C13">
      <w:pPr>
        <w:pStyle w:val="md-end-block"/>
        <w:spacing w:before="192" w:beforeAutospacing="0" w:after="192" w:afterAutospacing="0"/>
        <w:rPr>
          <w:rFonts w:ascii="Helvetica" w:hAnsi="Helvetica" w:cs="Helvetica"/>
          <w:color w:val="333333"/>
        </w:rPr>
      </w:pPr>
      <w:r>
        <w:rPr>
          <w:rFonts w:ascii="Helvetica" w:hAnsi="Helvetica" w:cs="Helvetica"/>
          <w:color w:val="333333"/>
        </w:rPr>
        <w:t>2.Upgrading</w:t>
      </w:r>
      <w:r>
        <w:rPr>
          <w:rStyle w:val="a3"/>
          <w:rFonts w:ascii="Helvetica" w:hAnsi="Helvetica" w:cs="Helvetica"/>
          <w:color w:val="333333"/>
        </w:rPr>
        <w:t>(refreshing)</w:t>
      </w:r>
      <w:r>
        <w:rPr>
          <w:rFonts w:ascii="Helvetica" w:hAnsi="Helvetica" w:cs="Helvetica"/>
          <w:color w:val="333333"/>
        </w:rPr>
        <w:t xml:space="preserve"> the knowledge and expertise like applying a </w:t>
      </w:r>
      <w:proofErr w:type="gramStart"/>
      <w:r>
        <w:rPr>
          <w:rFonts w:ascii="Helvetica" w:hAnsi="Helvetica" w:cs="Helvetica"/>
          <w:color w:val="333333"/>
        </w:rPr>
        <w:t>new education methods</w:t>
      </w:r>
      <w:proofErr w:type="gramEnd"/>
      <w:r>
        <w:rPr>
          <w:rFonts w:ascii="Helvetica" w:hAnsi="Helvetica" w:cs="Helvetica"/>
          <w:color w:val="333333"/>
        </w:rPr>
        <w:t xml:space="preserve"> and using advanced equipment will improve the quality of the education, expressing more clearly and more vividly and raising the efficiency.</w:t>
      </w:r>
    </w:p>
    <w:p w14:paraId="66C69AD5" w14:textId="77777777" w:rsidR="00AA2C13" w:rsidRDefault="00AA2C13" w:rsidP="00AA2C13">
      <w:pPr>
        <w:pStyle w:val="md-end-block"/>
        <w:spacing w:before="0" w:beforeAutospacing="0" w:after="0" w:afterAutospacing="0"/>
        <w:rPr>
          <w:rFonts w:ascii="Helvetica" w:hAnsi="Helvetica" w:cs="Helvetica"/>
          <w:color w:val="777777"/>
        </w:rPr>
      </w:pPr>
      <w:r>
        <w:rPr>
          <w:rFonts w:ascii="Helvetica" w:hAnsi="Helvetica" w:cs="Helvetica"/>
          <w:color w:val="777777"/>
        </w:rPr>
        <w:t xml:space="preserve">My mother is a history teacher in high school -&gt; share her experience -&gt; In a training program, learn some new and novel methods of teaching -&gt; collect and select some documentaries to play in class instead of telling some historical stories in oral way-&gt; organize students in groups to search some material focused on one topic -&gt; increase the class participation -&gt; arouse </w:t>
      </w:r>
      <w:proofErr w:type="spellStart"/>
      <w:r>
        <w:rPr>
          <w:rFonts w:ascii="Helvetica" w:hAnsi="Helvetica" w:cs="Helvetica"/>
          <w:color w:val="777777"/>
        </w:rPr>
        <w:t>students's</w:t>
      </w:r>
      <w:proofErr w:type="spellEnd"/>
      <w:r>
        <w:rPr>
          <w:rFonts w:ascii="Helvetica" w:hAnsi="Helvetica" w:cs="Helvetica"/>
          <w:color w:val="777777"/>
        </w:rPr>
        <w:t xml:space="preserve"> interest.</w:t>
      </w:r>
    </w:p>
    <w:p w14:paraId="6C2ECD52" w14:textId="77777777" w:rsidR="00AA2C13" w:rsidRDefault="00AA2C13" w:rsidP="00AA2C13">
      <w:pPr>
        <w:pStyle w:val="md-end-block"/>
        <w:spacing w:before="192" w:beforeAutospacing="0" w:after="192" w:afterAutospacing="0"/>
        <w:rPr>
          <w:rFonts w:ascii="Helvetica" w:hAnsi="Helvetica" w:cs="Helvetica"/>
          <w:color w:val="333333"/>
        </w:rPr>
      </w:pPr>
      <w:r>
        <w:rPr>
          <w:rFonts w:ascii="Helvetica" w:hAnsi="Helvetica" w:cs="Helvetica"/>
          <w:color w:val="333333"/>
        </w:rPr>
        <w:t>3.Teachers themselves will benefit from the update</w:t>
      </w:r>
      <w:r>
        <w:rPr>
          <w:rStyle w:val="a3"/>
          <w:rFonts w:ascii="Helvetica" w:hAnsi="Helvetica" w:cs="Helvetica"/>
          <w:color w:val="333333"/>
        </w:rPr>
        <w:t>(renew)</w:t>
      </w:r>
      <w:r>
        <w:rPr>
          <w:rFonts w:ascii="Helvetica" w:hAnsi="Helvetica" w:cs="Helvetica"/>
          <w:color w:val="333333"/>
        </w:rPr>
        <w:t xml:space="preserve"> of their knowledge system, which can train their logical thinking and ability of accepting new knowledge, keeping them competitive in their academic career.</w:t>
      </w:r>
    </w:p>
    <w:p w14:paraId="5A87AADD" w14:textId="77777777" w:rsidR="00AA2C13" w:rsidRDefault="00AA2C13" w:rsidP="00AA2C13">
      <w:pPr>
        <w:pStyle w:val="md-end-block"/>
        <w:spacing w:before="0" w:beforeAutospacing="0" w:after="0" w:afterAutospacing="0"/>
        <w:rPr>
          <w:rFonts w:ascii="Helvetica" w:hAnsi="Helvetica" w:cs="Helvetica"/>
          <w:color w:val="777777"/>
        </w:rPr>
      </w:pPr>
      <w:r>
        <w:rPr>
          <w:rFonts w:ascii="Helvetica" w:hAnsi="Helvetica" w:cs="Helvetica"/>
          <w:color w:val="777777"/>
        </w:rPr>
        <w:t xml:space="preserve">The academic career </w:t>
      </w:r>
      <w:proofErr w:type="gramStart"/>
      <w:r>
        <w:rPr>
          <w:rFonts w:ascii="Helvetica" w:hAnsi="Helvetica" w:cs="Helvetica"/>
          <w:color w:val="777777"/>
        </w:rPr>
        <w:t>are</w:t>
      </w:r>
      <w:proofErr w:type="gramEnd"/>
      <w:r>
        <w:rPr>
          <w:rFonts w:ascii="Helvetica" w:hAnsi="Helvetica" w:cs="Helvetica"/>
          <w:color w:val="777777"/>
        </w:rPr>
        <w:t xml:space="preserve"> less stable than it used to be -&gt; My uncle used to teach in a university -&gt; He just repeat the old stuffs year by year -&gt; have no thesis published -&gt; students lose interest in his class -&gt; he lost enthusiasm in teaching himself without the sense of achievement -&gt; lose competition in colleague -&gt; be fired by school</w:t>
      </w:r>
    </w:p>
    <w:p w14:paraId="45C594E4" w14:textId="6255DB61" w:rsidR="00BE66B0" w:rsidRDefault="00AA2C13"/>
    <w:p w14:paraId="12CE032A" w14:textId="045C1D75" w:rsidR="00AA2C13" w:rsidRDefault="00AA2C13"/>
    <w:p w14:paraId="0402F707" w14:textId="77777777" w:rsidR="00AA2C13" w:rsidRPr="00AA2C13" w:rsidRDefault="00AA2C13" w:rsidP="00AA2C13">
      <w:pPr>
        <w:widowControl/>
        <w:spacing w:before="192" w:after="192"/>
        <w:jc w:val="left"/>
        <w:rPr>
          <w:rFonts w:ascii="Helvetica" w:eastAsia="宋体" w:hAnsi="Helvetica" w:cs="Helvetica"/>
          <w:color w:val="333333"/>
          <w:kern w:val="0"/>
          <w:sz w:val="24"/>
          <w:szCs w:val="24"/>
        </w:rPr>
      </w:pPr>
      <w:r w:rsidRPr="00AA2C13">
        <w:rPr>
          <w:rFonts w:ascii="Helvetica" w:eastAsia="宋体" w:hAnsi="Helvetica" w:cs="Helvetica"/>
          <w:i/>
          <w:iCs/>
          <w:color w:val="333333"/>
          <w:kern w:val="0"/>
          <w:sz w:val="24"/>
          <w:szCs w:val="24"/>
        </w:rPr>
        <w:t>Topic: Government should spend more money on economic development than on environmental protection</w:t>
      </w:r>
    </w:p>
    <w:p w14:paraId="00CB7AA6" w14:textId="77777777" w:rsidR="00AA2C13" w:rsidRPr="00AA2C13" w:rsidRDefault="00AA2C13" w:rsidP="00AA2C13">
      <w:pPr>
        <w:widowControl/>
        <w:spacing w:before="192" w:after="192"/>
        <w:jc w:val="left"/>
        <w:rPr>
          <w:rFonts w:ascii="Helvetica" w:eastAsia="宋体" w:hAnsi="Helvetica" w:cs="Helvetica"/>
          <w:color w:val="333333"/>
          <w:kern w:val="0"/>
          <w:sz w:val="24"/>
          <w:szCs w:val="24"/>
        </w:rPr>
      </w:pPr>
      <w:r w:rsidRPr="00AA2C13">
        <w:rPr>
          <w:rFonts w:ascii="Helvetica" w:eastAsia="宋体" w:hAnsi="Helvetica" w:cs="Helvetica"/>
          <w:color w:val="333333"/>
          <w:kern w:val="0"/>
          <w:sz w:val="24"/>
          <w:szCs w:val="24"/>
        </w:rPr>
        <w:t>方法：</w:t>
      </w:r>
      <w:proofErr w:type="gramStart"/>
      <w:r w:rsidRPr="00AA2C13">
        <w:rPr>
          <w:rFonts w:ascii="Helvetica" w:eastAsia="宋体" w:hAnsi="Helvetica" w:cs="Helvetica"/>
          <w:color w:val="333333"/>
          <w:kern w:val="0"/>
          <w:sz w:val="24"/>
          <w:szCs w:val="24"/>
        </w:rPr>
        <w:t>多理由</w:t>
      </w:r>
      <w:proofErr w:type="gramEnd"/>
      <w:r w:rsidRPr="00AA2C13">
        <w:rPr>
          <w:rFonts w:ascii="Helvetica" w:eastAsia="宋体" w:hAnsi="Helvetica" w:cs="Helvetica"/>
          <w:color w:val="333333"/>
          <w:kern w:val="0"/>
          <w:sz w:val="24"/>
          <w:szCs w:val="24"/>
        </w:rPr>
        <w:t>展开</w:t>
      </w:r>
    </w:p>
    <w:p w14:paraId="192CE123" w14:textId="77777777" w:rsidR="00AA2C13" w:rsidRPr="00AA2C13" w:rsidRDefault="00AA2C13" w:rsidP="00AA2C13">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AA2C13">
        <w:rPr>
          <w:rFonts w:ascii="Helvetica" w:eastAsia="宋体" w:hAnsi="Helvetica" w:cs="Helvetica"/>
          <w:color w:val="333333"/>
          <w:kern w:val="0"/>
          <w:sz w:val="24"/>
          <w:szCs w:val="24"/>
        </w:rPr>
        <w:lastRenderedPageBreak/>
        <w:t xml:space="preserve">The measures of the environmental protection will decrease the health </w:t>
      </w:r>
      <w:proofErr w:type="gramStart"/>
      <w:r w:rsidRPr="00AA2C13">
        <w:rPr>
          <w:rFonts w:ascii="Helvetica" w:eastAsia="宋体" w:hAnsi="Helvetica" w:cs="Helvetica"/>
          <w:color w:val="333333"/>
          <w:kern w:val="0"/>
          <w:sz w:val="24"/>
          <w:szCs w:val="24"/>
        </w:rPr>
        <w:t>problems</w:t>
      </w:r>
      <w:r w:rsidRPr="00AA2C13">
        <w:rPr>
          <w:rFonts w:ascii="Helvetica" w:eastAsia="宋体" w:hAnsi="Helvetica" w:cs="Helvetica"/>
          <w:b/>
          <w:bCs/>
          <w:color w:val="333333"/>
          <w:kern w:val="0"/>
          <w:sz w:val="24"/>
          <w:szCs w:val="24"/>
        </w:rPr>
        <w:t>(</w:t>
      </w:r>
      <w:proofErr w:type="gramEnd"/>
      <w:r w:rsidRPr="00AA2C13">
        <w:rPr>
          <w:rFonts w:ascii="Helvetica" w:eastAsia="宋体" w:hAnsi="Helvetica" w:cs="Helvetica"/>
          <w:b/>
          <w:bCs/>
          <w:color w:val="333333"/>
          <w:kern w:val="0"/>
          <w:sz w:val="24"/>
          <w:szCs w:val="24"/>
        </w:rPr>
        <w:t>reduce the risk of health problems )</w:t>
      </w:r>
      <w:r w:rsidRPr="00AA2C13">
        <w:rPr>
          <w:rFonts w:ascii="Helvetica" w:eastAsia="宋体" w:hAnsi="Helvetica" w:cs="Helvetica"/>
          <w:color w:val="333333"/>
          <w:kern w:val="0"/>
          <w:sz w:val="24"/>
          <w:szCs w:val="24"/>
        </w:rPr>
        <w:t xml:space="preserve"> among people, which can improve </w:t>
      </w:r>
      <w:r w:rsidRPr="00AA2C13">
        <w:rPr>
          <w:rFonts w:ascii="Helvetica" w:eastAsia="宋体" w:hAnsi="Helvetica" w:cs="Helvetica"/>
          <w:b/>
          <w:bCs/>
          <w:color w:val="333333"/>
          <w:kern w:val="0"/>
          <w:sz w:val="24"/>
          <w:szCs w:val="24"/>
        </w:rPr>
        <w:t>(improving, boosting, promoting)</w:t>
      </w:r>
      <w:r w:rsidRPr="00AA2C13">
        <w:rPr>
          <w:rFonts w:ascii="Helvetica" w:eastAsia="宋体" w:hAnsi="Helvetica" w:cs="Helvetica"/>
          <w:color w:val="333333"/>
          <w:kern w:val="0"/>
          <w:sz w:val="24"/>
          <w:szCs w:val="24"/>
        </w:rPr>
        <w:t xml:space="preserve"> the </w:t>
      </w:r>
      <w:del w:id="0" w:author="Unknown">
        <w:r w:rsidRPr="00AA2C13">
          <w:rPr>
            <w:rFonts w:ascii="Helvetica" w:eastAsia="宋体" w:hAnsi="Helvetica" w:cs="Helvetica"/>
            <w:color w:val="333333"/>
            <w:kern w:val="0"/>
            <w:sz w:val="24"/>
            <w:szCs w:val="24"/>
          </w:rPr>
          <w:delText>happy degree</w:delText>
        </w:r>
      </w:del>
      <w:r w:rsidRPr="00AA2C13">
        <w:rPr>
          <w:rFonts w:ascii="Helvetica" w:eastAsia="宋体" w:hAnsi="Helvetica" w:cs="Helvetica"/>
          <w:color w:val="333333"/>
          <w:kern w:val="0"/>
          <w:sz w:val="24"/>
          <w:szCs w:val="24"/>
        </w:rPr>
        <w:t xml:space="preserve"> </w:t>
      </w:r>
      <w:r w:rsidRPr="00AA2C13">
        <w:rPr>
          <w:rFonts w:ascii="Helvetica" w:eastAsia="宋体" w:hAnsi="Helvetica" w:cs="Helvetica"/>
          <w:b/>
          <w:bCs/>
          <w:color w:val="333333"/>
          <w:kern w:val="0"/>
          <w:sz w:val="24"/>
          <w:szCs w:val="24"/>
        </w:rPr>
        <w:t>(happiness)</w:t>
      </w:r>
      <w:r w:rsidRPr="00AA2C13">
        <w:rPr>
          <w:rFonts w:ascii="Helvetica" w:eastAsia="宋体" w:hAnsi="Helvetica" w:cs="Helvetica"/>
          <w:color w:val="333333"/>
          <w:kern w:val="0"/>
          <w:sz w:val="24"/>
          <w:szCs w:val="24"/>
        </w:rPr>
        <w:t>of citizen.</w:t>
      </w:r>
    </w:p>
    <w:p w14:paraId="69C5C358" w14:textId="77777777" w:rsidR="00AA2C13" w:rsidRPr="00AA2C13" w:rsidRDefault="00AA2C13" w:rsidP="00AA2C13">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AA2C13">
        <w:rPr>
          <w:rFonts w:ascii="Helvetica" w:eastAsia="宋体" w:hAnsi="Helvetica" w:cs="Helvetica"/>
          <w:color w:val="333333"/>
          <w:kern w:val="0"/>
          <w:sz w:val="24"/>
          <w:szCs w:val="24"/>
        </w:rPr>
        <w:t xml:space="preserve">One place with good environment which is suitable for dwelling can attract more people to settle, which will stimulate the economic development for increasing labor </w:t>
      </w:r>
      <w:proofErr w:type="gramStart"/>
      <w:r w:rsidRPr="00AA2C13">
        <w:rPr>
          <w:rFonts w:ascii="Helvetica" w:eastAsia="宋体" w:hAnsi="Helvetica" w:cs="Helvetica"/>
          <w:color w:val="333333"/>
          <w:kern w:val="0"/>
          <w:sz w:val="24"/>
          <w:szCs w:val="24"/>
        </w:rPr>
        <w:t>resource</w:t>
      </w:r>
      <w:r w:rsidRPr="00AA2C13">
        <w:rPr>
          <w:rFonts w:ascii="Helvetica" w:eastAsia="宋体" w:hAnsi="Helvetica" w:cs="Helvetica"/>
          <w:b/>
          <w:bCs/>
          <w:color w:val="333333"/>
          <w:kern w:val="0"/>
          <w:sz w:val="24"/>
          <w:szCs w:val="24"/>
        </w:rPr>
        <w:t>(</w:t>
      </w:r>
      <w:proofErr w:type="gramEnd"/>
      <w:r w:rsidRPr="00AA2C13">
        <w:rPr>
          <w:rFonts w:ascii="Helvetica" w:eastAsia="宋体" w:hAnsi="Helvetica" w:cs="Helvetica"/>
          <w:b/>
          <w:bCs/>
          <w:color w:val="333333"/>
          <w:kern w:val="0"/>
          <w:sz w:val="24"/>
          <w:szCs w:val="24"/>
        </w:rPr>
        <w:t>labor force)</w:t>
      </w:r>
      <w:r w:rsidRPr="00AA2C13">
        <w:rPr>
          <w:rFonts w:ascii="Helvetica" w:eastAsia="宋体" w:hAnsi="Helvetica" w:cs="Helvetica"/>
          <w:color w:val="333333"/>
          <w:kern w:val="0"/>
          <w:sz w:val="24"/>
          <w:szCs w:val="24"/>
        </w:rPr>
        <w:t xml:space="preserve"> and consuming ability.</w:t>
      </w:r>
    </w:p>
    <w:p w14:paraId="62E4052F" w14:textId="77777777" w:rsidR="00AA2C13" w:rsidRPr="00AA2C13" w:rsidRDefault="00AA2C13" w:rsidP="00AA2C13">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AA2C13">
        <w:rPr>
          <w:rFonts w:ascii="Helvetica" w:eastAsia="宋体" w:hAnsi="Helvetica" w:cs="Helvetica"/>
          <w:color w:val="333333"/>
          <w:kern w:val="0"/>
          <w:sz w:val="24"/>
          <w:szCs w:val="24"/>
        </w:rPr>
        <w:t xml:space="preserve">Environmental protection </w:t>
      </w:r>
      <w:proofErr w:type="gramStart"/>
      <w:r w:rsidRPr="00AA2C13">
        <w:rPr>
          <w:rFonts w:ascii="Helvetica" w:eastAsia="宋体" w:hAnsi="Helvetica" w:cs="Helvetica"/>
          <w:color w:val="333333"/>
          <w:kern w:val="0"/>
          <w:sz w:val="24"/>
          <w:szCs w:val="24"/>
        </w:rPr>
        <w:t>are</w:t>
      </w:r>
      <w:proofErr w:type="gramEnd"/>
      <w:r w:rsidRPr="00AA2C13">
        <w:rPr>
          <w:rFonts w:ascii="Helvetica" w:eastAsia="宋体" w:hAnsi="Helvetica" w:cs="Helvetica"/>
          <w:color w:val="333333"/>
          <w:kern w:val="0"/>
          <w:sz w:val="24"/>
          <w:szCs w:val="24"/>
        </w:rPr>
        <w:t xml:space="preserve"> </w:t>
      </w:r>
      <w:del w:id="1" w:author="Unknown">
        <w:r w:rsidRPr="00AA2C13">
          <w:rPr>
            <w:rFonts w:ascii="Helvetica" w:eastAsia="宋体" w:hAnsi="Helvetica" w:cs="Helvetica"/>
            <w:color w:val="333333"/>
            <w:kern w:val="0"/>
            <w:sz w:val="24"/>
            <w:szCs w:val="24"/>
          </w:rPr>
          <w:delText>benefit</w:delText>
        </w:r>
      </w:del>
      <w:r w:rsidRPr="00AA2C13">
        <w:rPr>
          <w:rFonts w:ascii="Helvetica" w:eastAsia="宋体" w:hAnsi="Helvetica" w:cs="Helvetica"/>
          <w:color w:val="333333"/>
          <w:kern w:val="0"/>
          <w:sz w:val="24"/>
          <w:szCs w:val="24"/>
        </w:rPr>
        <w:t xml:space="preserve"> </w:t>
      </w:r>
      <w:r w:rsidRPr="00AA2C13">
        <w:rPr>
          <w:rFonts w:ascii="Helvetica" w:eastAsia="宋体" w:hAnsi="Helvetica" w:cs="Helvetica"/>
          <w:b/>
          <w:bCs/>
          <w:color w:val="333333"/>
          <w:kern w:val="0"/>
          <w:sz w:val="24"/>
          <w:szCs w:val="24"/>
        </w:rPr>
        <w:t>(beneficial)</w:t>
      </w:r>
      <w:r w:rsidRPr="00AA2C13">
        <w:rPr>
          <w:rFonts w:ascii="Helvetica" w:eastAsia="宋体" w:hAnsi="Helvetica" w:cs="Helvetica"/>
          <w:color w:val="333333"/>
          <w:kern w:val="0"/>
          <w:sz w:val="24"/>
          <w:szCs w:val="24"/>
        </w:rPr>
        <w:t xml:space="preserve"> to other hosts of the earth, the animals, for making a more friendly environment with less pollution will decrease their morality rate and save the distinct animals.</w:t>
      </w:r>
    </w:p>
    <w:p w14:paraId="60A7C81F" w14:textId="77777777" w:rsidR="00AA2C13" w:rsidRPr="00AA2C13" w:rsidRDefault="00AA2C13" w:rsidP="00AA2C13">
      <w:pPr>
        <w:widowControl/>
        <w:spacing w:before="192" w:after="192"/>
        <w:jc w:val="left"/>
        <w:rPr>
          <w:rFonts w:ascii="Helvetica" w:eastAsia="宋体" w:hAnsi="Helvetica" w:cs="Helvetica"/>
          <w:color w:val="333333"/>
          <w:kern w:val="0"/>
          <w:sz w:val="24"/>
          <w:szCs w:val="24"/>
        </w:rPr>
      </w:pPr>
      <w:r w:rsidRPr="00AA2C13">
        <w:rPr>
          <w:rFonts w:ascii="Helvetica" w:eastAsia="宋体" w:hAnsi="Helvetica" w:cs="Helvetica"/>
          <w:i/>
          <w:iCs/>
          <w:color w:val="333333"/>
          <w:kern w:val="0"/>
          <w:sz w:val="24"/>
          <w:szCs w:val="24"/>
        </w:rPr>
        <w:t>Topic: Governments should spend more money on higher education than on primary education.</w:t>
      </w:r>
    </w:p>
    <w:p w14:paraId="1FB52441" w14:textId="77777777" w:rsidR="00AA2C13" w:rsidRPr="00AA2C13" w:rsidRDefault="00AA2C13" w:rsidP="00AA2C13">
      <w:pPr>
        <w:widowControl/>
        <w:spacing w:before="192" w:after="192"/>
        <w:jc w:val="left"/>
        <w:rPr>
          <w:rFonts w:ascii="Helvetica" w:eastAsia="宋体" w:hAnsi="Helvetica" w:cs="Helvetica"/>
          <w:color w:val="333333"/>
          <w:kern w:val="0"/>
          <w:sz w:val="24"/>
          <w:szCs w:val="24"/>
        </w:rPr>
      </w:pPr>
      <w:r w:rsidRPr="00AA2C13">
        <w:rPr>
          <w:rFonts w:ascii="Helvetica" w:eastAsia="宋体" w:hAnsi="Helvetica" w:cs="Helvetica"/>
          <w:color w:val="333333"/>
          <w:kern w:val="0"/>
          <w:sz w:val="24"/>
          <w:szCs w:val="24"/>
        </w:rPr>
        <w:t>方法：让步转折展开</w:t>
      </w:r>
    </w:p>
    <w:p w14:paraId="033CA709" w14:textId="77777777" w:rsidR="00AA2C13" w:rsidRPr="00AA2C13" w:rsidRDefault="00AA2C13" w:rsidP="00AA2C13">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AA2C13">
        <w:rPr>
          <w:rFonts w:ascii="Helvetica" w:eastAsia="宋体" w:hAnsi="Helvetica" w:cs="Helvetica"/>
          <w:color w:val="333333"/>
          <w:kern w:val="0"/>
          <w:sz w:val="24"/>
          <w:szCs w:val="24"/>
        </w:rPr>
        <w:t xml:space="preserve">Higher education </w:t>
      </w:r>
      <w:proofErr w:type="gramStart"/>
      <w:r w:rsidRPr="00AA2C13">
        <w:rPr>
          <w:rFonts w:ascii="Helvetica" w:eastAsia="宋体" w:hAnsi="Helvetica" w:cs="Helvetica"/>
          <w:color w:val="333333"/>
          <w:kern w:val="0"/>
          <w:sz w:val="24"/>
          <w:szCs w:val="24"/>
        </w:rPr>
        <w:t>play</w:t>
      </w:r>
      <w:proofErr w:type="gramEnd"/>
      <w:r w:rsidRPr="00AA2C13">
        <w:rPr>
          <w:rFonts w:ascii="Helvetica" w:eastAsia="宋体" w:hAnsi="Helvetica" w:cs="Helvetica"/>
          <w:color w:val="333333"/>
          <w:kern w:val="0"/>
          <w:sz w:val="24"/>
          <w:szCs w:val="24"/>
        </w:rPr>
        <w:t xml:space="preserve"> a large role in cultivating the talents and experts in all kinds of fields, which require more financial support to establish some big libraries and build a good environmental suitable to study and research for students and professors.</w:t>
      </w:r>
    </w:p>
    <w:p w14:paraId="48E0BA71" w14:textId="77777777" w:rsidR="00AA2C13" w:rsidRPr="00AA2C13" w:rsidRDefault="00AA2C13" w:rsidP="00AA2C13">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AA2C13">
        <w:rPr>
          <w:rFonts w:ascii="Helvetica" w:eastAsia="宋体" w:hAnsi="Helvetica" w:cs="Helvetica"/>
          <w:color w:val="333333"/>
          <w:kern w:val="0"/>
          <w:sz w:val="24"/>
          <w:szCs w:val="24"/>
        </w:rPr>
        <w:t>An advanced equipment and sufficient experimental material can boost research quality and improve the efficiency, whose outcomes are meaningful and vital to society and science world, requiring more cost.</w:t>
      </w:r>
    </w:p>
    <w:p w14:paraId="705D6767" w14:textId="77777777" w:rsidR="00AA2C13" w:rsidRPr="00AA2C13" w:rsidRDefault="00AA2C13" w:rsidP="00AA2C13">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AA2C13">
        <w:rPr>
          <w:rFonts w:ascii="Helvetica" w:eastAsia="宋体" w:hAnsi="Helvetica" w:cs="Helvetica"/>
          <w:color w:val="333333"/>
          <w:kern w:val="0"/>
          <w:sz w:val="24"/>
          <w:szCs w:val="24"/>
        </w:rPr>
        <w:t>However, some people may think that primary education like intelligent development are at the same important, which require money to hiring better teachers. Unfortunately, I believe it is the ability of collaboration, the capability of communication and the cultivation of the enthusiasm of science are more important, which should be conducted in the improvement of methods of education in family and school. And such kind of training don't need so much money and extra teachers.</w:t>
      </w:r>
    </w:p>
    <w:p w14:paraId="5CE2B1A6" w14:textId="77777777" w:rsidR="00AA2C13" w:rsidRPr="00AA2C13" w:rsidRDefault="00AA2C13">
      <w:pPr>
        <w:rPr>
          <w:rFonts w:hint="eastAsia"/>
        </w:rPr>
      </w:pPr>
      <w:bookmarkStart w:id="2" w:name="_GoBack"/>
      <w:bookmarkEnd w:id="2"/>
    </w:p>
    <w:sectPr w:rsidR="00AA2C13" w:rsidRPr="00AA2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49E5"/>
    <w:multiLevelType w:val="multilevel"/>
    <w:tmpl w:val="36CE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72981"/>
    <w:multiLevelType w:val="multilevel"/>
    <w:tmpl w:val="F188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BE"/>
    <w:rsid w:val="00053012"/>
    <w:rsid w:val="006468D2"/>
    <w:rsid w:val="007A67A3"/>
    <w:rsid w:val="00AA2C13"/>
    <w:rsid w:val="00C33E79"/>
    <w:rsid w:val="00ED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C5AA"/>
  <w15:chartTrackingRefBased/>
  <w15:docId w15:val="{7E44716B-49CF-4EC3-ACDF-9B3A1981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AA2C13"/>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AA2C13"/>
    <w:rPr>
      <w:b/>
      <w:bCs/>
    </w:rPr>
  </w:style>
  <w:style w:type="character" w:styleId="a4">
    <w:name w:val="Emphasis"/>
    <w:basedOn w:val="a0"/>
    <w:uiPriority w:val="20"/>
    <w:qFormat/>
    <w:rsid w:val="00AA2C13"/>
    <w:rPr>
      <w:i/>
      <w:iCs/>
    </w:rPr>
  </w:style>
  <w:style w:type="character" w:customStyle="1" w:styleId="md-expand">
    <w:name w:val="md-expand"/>
    <w:basedOn w:val="a0"/>
    <w:rsid w:val="00AA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03395">
      <w:bodyDiv w:val="1"/>
      <w:marLeft w:val="0"/>
      <w:marRight w:val="0"/>
      <w:marTop w:val="0"/>
      <w:marBottom w:val="0"/>
      <w:divBdr>
        <w:top w:val="none" w:sz="0" w:space="0" w:color="auto"/>
        <w:left w:val="none" w:sz="0" w:space="0" w:color="auto"/>
        <w:bottom w:val="none" w:sz="0" w:space="0" w:color="auto"/>
        <w:right w:val="none" w:sz="0" w:space="0" w:color="auto"/>
      </w:divBdr>
    </w:div>
    <w:div w:id="1140801887">
      <w:bodyDiv w:val="1"/>
      <w:marLeft w:val="0"/>
      <w:marRight w:val="0"/>
      <w:marTop w:val="0"/>
      <w:marBottom w:val="0"/>
      <w:divBdr>
        <w:top w:val="none" w:sz="0" w:space="0" w:color="auto"/>
        <w:left w:val="none" w:sz="0" w:space="0" w:color="auto"/>
        <w:bottom w:val="none" w:sz="0" w:space="0" w:color="auto"/>
        <w:right w:val="none" w:sz="0" w:space="0" w:color="auto"/>
      </w:divBdr>
      <w:divsChild>
        <w:div w:id="655914707">
          <w:blockQuote w:val="1"/>
          <w:marLeft w:val="0"/>
          <w:marRight w:val="0"/>
          <w:marTop w:val="192"/>
          <w:marBottom w:val="192"/>
          <w:divBdr>
            <w:top w:val="none" w:sz="0" w:space="0" w:color="auto"/>
            <w:left w:val="single" w:sz="24" w:space="11" w:color="DFE2E5"/>
            <w:bottom w:val="none" w:sz="0" w:space="0" w:color="auto"/>
            <w:right w:val="none" w:sz="0" w:space="0" w:color="auto"/>
          </w:divBdr>
        </w:div>
        <w:div w:id="89057637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8916587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林</dc:creator>
  <cp:keywords/>
  <dc:description/>
  <cp:lastModifiedBy>静雯 林</cp:lastModifiedBy>
  <cp:revision>2</cp:revision>
  <dcterms:created xsi:type="dcterms:W3CDTF">2019-03-28T14:09:00Z</dcterms:created>
  <dcterms:modified xsi:type="dcterms:W3CDTF">2019-03-28T14:13:00Z</dcterms:modified>
</cp:coreProperties>
</file>