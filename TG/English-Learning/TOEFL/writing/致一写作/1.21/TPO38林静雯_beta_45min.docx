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Leadership has been playing a quite vital role in today's team work, which usually determines the outcomes of the cooperation, some people regarding it as a natural character, in contrast others disagreeing with that. </w:t>
      </w:r>
      <w:r>
        <w:rPr>
          <w:u w:val="single"/>
          <w:rPrChange w:id="0" w:author="致一书院祝老师" w:date="2019-01-29T10:07:33Z">
            <w:rPr/>
          </w:rPrChange>
        </w:rPr>
        <w:t>In</w:t>
      </w:r>
      <w:r>
        <w:t xml:space="preserve"> my perspective, the ability and character of leadership can be cultivated by practice.</w:t>
      </w:r>
    </w:p>
    <w:p>
      <w:pPr>
        <w:rPr>
          <w:ins w:id="1" w:author="致一书院祝老师" w:date="2019-01-29T10:09:33Z"/>
        </w:rPr>
      </w:pPr>
      <w:r>
        <w:t xml:space="preserve">To begin with, leadership can be formed </w:t>
      </w:r>
      <w:r>
        <w:rPr>
          <w:u w:val="single"/>
          <w:rPrChange w:id="2" w:author="致一书院祝老师" w:date="2019-01-29T10:07:44Z">
            <w:rPr/>
          </w:rPrChange>
        </w:rPr>
        <w:t>by exercising yourself</w:t>
      </w:r>
      <w:r>
        <w:t xml:space="preserve">. </w:t>
      </w:r>
      <w:ins w:id="3" w:author="致一书院祝老师" w:date="2019-01-29T10:07:48Z">
        <w:r>
          <w:rPr>
            <w:rFonts w:hint="eastAsia" w:eastAsia="宋体"/>
            <w:lang w:val="en-US" w:eastAsia="zh-CN"/>
          </w:rPr>
          <w:t>(</w:t>
        </w:r>
      </w:ins>
      <w:ins w:id="4" w:author="致一书院祝老师" w:date="2019-01-29T10:07:55Z">
        <w:r>
          <w:rPr>
            <w:rFonts w:hint="eastAsia" w:eastAsia="宋体"/>
            <w:lang w:val="en-US" w:eastAsia="zh-CN"/>
          </w:rPr>
          <w:t>解释</w:t>
        </w:r>
      </w:ins>
      <w:ins w:id="5" w:author="致一书院祝老师" w:date="2019-01-29T10:07:48Z">
        <w:r>
          <w:rPr>
            <w:rFonts w:hint="eastAsia" w:eastAsia="宋体"/>
            <w:lang w:val="en-US" w:eastAsia="zh-CN"/>
          </w:rPr>
          <w:t>)</w:t>
        </w:r>
      </w:ins>
      <w:ins w:id="6" w:author="致一书院祝老师" w:date="2019-01-29T10:07:49Z">
        <w:r>
          <w:rPr>
            <w:rFonts w:hint="eastAsia" w:eastAsia="宋体"/>
            <w:lang w:val="en-US" w:eastAsia="zh-CN"/>
          </w:rPr>
          <w:t xml:space="preserve"> </w:t>
        </w:r>
      </w:ins>
      <w:r>
        <w:t xml:space="preserve">Take my bother for </w:t>
      </w:r>
      <w:del w:id="7" w:author="致一书院祝老师" w:date="2019-01-29T10:07:59Z">
        <w:r>
          <w:rPr/>
          <w:delText>an</w:delText>
        </w:r>
      </w:del>
      <w:r>
        <w:t xml:space="preserve"> example. </w:t>
      </w:r>
      <w:del w:id="8" w:author="致一书院祝老师" w:date="2019-01-29T10:08:10Z">
        <w:r>
          <w:rPr/>
          <w:delText>I still remembered</w:delText>
        </w:r>
      </w:del>
      <w:r>
        <w:t xml:space="preserve"> so shy and quiet was he in the childhood that he rarely joined </w:t>
      </w:r>
      <w:del w:id="9" w:author="致一书院祝老师" w:date="2019-01-29T10:08:17Z">
        <w:r>
          <w:rPr/>
          <w:delText>in</w:delText>
        </w:r>
      </w:del>
      <w:r>
        <w:t xml:space="preserve"> the small playing group of neighborhoods' kids, let alone being a leader. However, the ideas came to him during the senior school that he should break the limit of himself and learn to become a leader.</w:t>
      </w:r>
      <w:ins w:id="10" w:author="致一书院祝老师" w:date="2019-01-29T10:08:49Z">
        <w:r>
          <w:rPr>
            <w:rFonts w:hint="eastAsia" w:eastAsia="宋体"/>
            <w:lang w:eastAsia="zh-CN"/>
          </w:rPr>
          <w:t>（</w:t>
        </w:r>
      </w:ins>
      <w:ins w:id="11" w:author="致一书院祝老师" w:date="2019-01-29T10:08:51Z">
        <w:r>
          <w:rPr>
            <w:rFonts w:hint="eastAsia" w:eastAsia="宋体"/>
            <w:lang w:eastAsia="zh-CN"/>
          </w:rPr>
          <w:t>之前</w:t>
        </w:r>
      </w:ins>
      <w:ins w:id="12" w:author="致一书院祝老师" w:date="2019-01-29T10:08:56Z">
        <w:r>
          <w:rPr>
            <w:rFonts w:hint="eastAsia" w:eastAsia="宋体"/>
            <w:lang w:eastAsia="zh-CN"/>
          </w:rPr>
          <w:t>不重要</w:t>
        </w:r>
      </w:ins>
      <w:ins w:id="13" w:author="致一书院祝老师" w:date="2019-01-29T10:08:49Z">
        <w:r>
          <w:rPr>
            <w:rFonts w:hint="eastAsia" w:eastAsia="宋体"/>
            <w:lang w:eastAsia="zh-CN"/>
          </w:rPr>
          <w:t>）</w:t>
        </w:r>
      </w:ins>
      <w:r>
        <w:t xml:space="preserve"> </w:t>
      </w:r>
      <w:r>
        <w:rPr>
          <w:u w:val="single"/>
          <w:rPrChange w:id="14" w:author="致一书院祝老师" w:date="2019-01-29T10:08:41Z">
            <w:rPr/>
          </w:rPrChange>
        </w:rPr>
        <w:t>Shaking voice in front of the public, failing to sleep with anxiety, it was really difficult for him to overcome the obstacle.</w:t>
      </w:r>
      <w:ins w:id="15" w:author="致一书院祝老师" w:date="2019-01-29T10:08:42Z">
        <w:r>
          <w:rPr>
            <w:rFonts w:hint="eastAsia" w:eastAsia="宋体"/>
            <w:u w:val="single"/>
            <w:lang w:eastAsia="zh-CN"/>
          </w:rPr>
          <w:t>（</w:t>
        </w:r>
      </w:ins>
      <w:ins w:id="16" w:author="致一书院祝老师" w:date="2019-01-29T10:08:45Z">
        <w:r>
          <w:rPr>
            <w:rFonts w:hint="eastAsia" w:eastAsia="宋体"/>
            <w:u w:val="single"/>
            <w:lang w:eastAsia="zh-CN"/>
          </w:rPr>
          <w:t>很难</w:t>
        </w:r>
      </w:ins>
      <w:ins w:id="17" w:author="致一书院祝老师" w:date="2019-01-29T10:08:42Z">
        <w:r>
          <w:rPr>
            <w:rFonts w:hint="eastAsia" w:eastAsia="宋体"/>
            <w:u w:val="single"/>
            <w:lang w:eastAsia="zh-CN"/>
          </w:rPr>
          <w:t>）</w:t>
        </w:r>
      </w:ins>
      <w:r>
        <w:t xml:space="preserve"> </w:t>
      </w:r>
      <w:r>
        <w:rPr>
          <w:u w:val="single"/>
          <w:rPrChange w:id="18" w:author="致一书院祝老师" w:date="2019-01-29T10:09:13Z">
            <w:rPr/>
          </w:rPrChange>
        </w:rPr>
        <w:t>After organizing several activities one by one, he progressed gradually</w:t>
      </w:r>
      <w:ins w:id="19" w:author="致一书院祝老师" w:date="2019-01-29T10:09:15Z">
        <w:r>
          <w:rPr>
            <w:rFonts w:hint="eastAsia" w:eastAsia="宋体"/>
            <w:u w:val="single"/>
            <w:lang w:eastAsia="zh-CN"/>
          </w:rPr>
          <w:t>（</w:t>
        </w:r>
      </w:ins>
      <w:ins w:id="20" w:author="致一书院祝老师" w:date="2019-01-29T10:09:16Z">
        <w:r>
          <w:rPr>
            <w:rFonts w:hint="eastAsia" w:eastAsia="宋体"/>
            <w:u w:val="single"/>
            <w:lang w:eastAsia="zh-CN"/>
          </w:rPr>
          <w:t>最关键</w:t>
        </w:r>
      </w:ins>
      <w:ins w:id="21" w:author="致一书院祝老师" w:date="2019-01-29T10:09:17Z">
        <w:r>
          <w:rPr>
            <w:rFonts w:hint="eastAsia" w:eastAsia="宋体"/>
            <w:u w:val="single"/>
            <w:lang w:eastAsia="zh-CN"/>
          </w:rPr>
          <w:t>的</w:t>
        </w:r>
      </w:ins>
      <w:ins w:id="22" w:author="致一书院祝老师" w:date="2019-01-29T10:09:18Z">
        <w:r>
          <w:rPr>
            <w:rFonts w:hint="eastAsia" w:eastAsia="宋体"/>
            <w:u w:val="single"/>
            <w:lang w:eastAsia="zh-CN"/>
          </w:rPr>
          <w:t>细节</w:t>
        </w:r>
      </w:ins>
      <w:ins w:id="23" w:author="致一书院祝老师" w:date="2019-01-29T10:09:20Z">
        <w:r>
          <w:rPr>
            <w:rFonts w:hint="eastAsia" w:eastAsia="宋体"/>
            <w:u w:val="single"/>
            <w:lang w:eastAsia="zh-CN"/>
          </w:rPr>
          <w:t>就</w:t>
        </w:r>
      </w:ins>
      <w:ins w:id="24" w:author="致一书院祝老师" w:date="2019-01-29T10:09:22Z">
        <w:r>
          <w:rPr>
            <w:rFonts w:hint="eastAsia" w:eastAsia="宋体"/>
            <w:u w:val="single"/>
            <w:lang w:eastAsia="zh-CN"/>
          </w:rPr>
          <w:t>一句，</w:t>
        </w:r>
      </w:ins>
      <w:ins w:id="25" w:author="致一书院祝老师" w:date="2019-01-29T10:09:23Z">
        <w:r>
          <w:rPr>
            <w:rFonts w:hint="eastAsia" w:eastAsia="宋体"/>
            <w:u w:val="single"/>
            <w:lang w:eastAsia="zh-CN"/>
          </w:rPr>
          <w:t>而且</w:t>
        </w:r>
      </w:ins>
      <w:ins w:id="26" w:author="致一书院祝老师" w:date="2019-01-29T10:09:25Z">
        <w:r>
          <w:rPr>
            <w:rFonts w:hint="eastAsia" w:eastAsia="宋体"/>
            <w:u w:val="single"/>
            <w:lang w:eastAsia="zh-CN"/>
          </w:rPr>
          <w:t>很空</w:t>
        </w:r>
      </w:ins>
      <w:ins w:id="27" w:author="致一书院祝老师" w:date="2019-01-29T10:09:15Z">
        <w:r>
          <w:rPr>
            <w:rFonts w:hint="eastAsia" w:eastAsia="宋体"/>
            <w:u w:val="single"/>
            <w:lang w:eastAsia="zh-CN"/>
          </w:rPr>
          <w:t>）</w:t>
        </w:r>
      </w:ins>
      <w:r>
        <w:t xml:space="preserve"> and built his own confidence and improve his ability of management. This example demonstrates that it is our determination rather than nature from birth tells whether someone can be a leader.</w:t>
      </w:r>
    </w:p>
    <w:p/>
    <w:p>
      <w:pPr>
        <w:rPr>
          <w:rFonts w:hint="eastAsia" w:eastAsia="宋体"/>
          <w:lang w:val="en-US" w:eastAsia="zh-CN"/>
        </w:rPr>
      </w:pPr>
      <w:r>
        <w:t xml:space="preserve">Secondly, one can become a leader by the outside push and stress, even without preparation. The pressure in emergency force </w:t>
      </w:r>
      <w:ins w:id="28" w:author="致一书院祝老师" w:date="2019-01-29T10:10:12Z">
        <w:r>
          <w:rPr>
            <w:rFonts w:hint="eastAsia" w:eastAsia="宋体"/>
            <w:lang w:val="en-US" w:eastAsia="zh-CN"/>
          </w:rPr>
          <w:t>people</w:t>
        </w:r>
      </w:ins>
      <w:del w:id="29" w:author="致一书院祝老师" w:date="2019-01-29T10:10:10Z">
        <w:r>
          <w:rPr/>
          <w:delText>you</w:delText>
        </w:r>
      </w:del>
      <w:r>
        <w:t xml:space="preserve"> to consider all people and learn how to manage everything. For example, decades ago, my grandmother's family had no incomes because of the drought, which actually push my grandfather, who </w:t>
      </w:r>
      <w:del w:id="30" w:author="致一书院祝老师" w:date="2019-01-29T10:10:54Z">
        <w:r>
          <w:rPr/>
          <w:delText xml:space="preserve">was </w:delText>
        </w:r>
      </w:del>
      <w:r>
        <w:t xml:space="preserve">never </w:t>
      </w:r>
      <w:del w:id="31" w:author="致一书院祝老师" w:date="2019-01-29T10:10:47Z">
        <w:r>
          <w:rPr>
            <w:lang w:val="en-US"/>
          </w:rPr>
          <w:delText>been a leader</w:delText>
        </w:r>
      </w:del>
      <w:ins w:id="32" w:author="致一书院祝老师" w:date="2019-01-29T10:10:47Z">
        <w:r>
          <w:rPr>
            <w:rFonts w:hint="eastAsia" w:eastAsia="宋体"/>
            <w:lang w:val="en-US" w:eastAsia="zh-CN"/>
          </w:rPr>
          <w:t>ta</w:t>
        </w:r>
      </w:ins>
      <w:ins w:id="33" w:author="致一书院祝老师" w:date="2019-01-29T10:10:48Z">
        <w:r>
          <w:rPr>
            <w:rFonts w:hint="eastAsia" w:eastAsia="宋体"/>
            <w:lang w:val="en-US" w:eastAsia="zh-CN"/>
          </w:rPr>
          <w:t>l</w:t>
        </w:r>
      </w:ins>
      <w:ins w:id="34" w:author="致一书院祝老师" w:date="2019-01-29T10:10:49Z">
        <w:r>
          <w:rPr>
            <w:rFonts w:hint="eastAsia" w:eastAsia="宋体"/>
            <w:lang w:val="en-US" w:eastAsia="zh-CN"/>
          </w:rPr>
          <w:t>ked</w:t>
        </w:r>
      </w:ins>
      <w:ins w:id="35" w:author="致一书院祝老师" w:date="2019-01-29T10:10:50Z">
        <w:r>
          <w:rPr>
            <w:rFonts w:hint="eastAsia" w:eastAsia="宋体"/>
            <w:lang w:val="en-US" w:eastAsia="zh-CN"/>
          </w:rPr>
          <w:t xml:space="preserve"> t</w:t>
        </w:r>
      </w:ins>
      <w:ins w:id="36" w:author="致一书院祝老师" w:date="2019-01-29T10:10:51Z">
        <w:r>
          <w:rPr>
            <w:rFonts w:hint="eastAsia" w:eastAsia="宋体"/>
            <w:lang w:val="en-US" w:eastAsia="zh-CN"/>
          </w:rPr>
          <w:t>oo mu</w:t>
        </w:r>
      </w:ins>
      <w:ins w:id="37" w:author="致一书院祝老师" w:date="2019-01-29T10:10:52Z">
        <w:r>
          <w:rPr>
            <w:rFonts w:hint="eastAsia" w:eastAsia="宋体"/>
            <w:lang w:val="en-US" w:eastAsia="zh-CN"/>
          </w:rPr>
          <w:t>ch</w:t>
        </w:r>
      </w:ins>
      <w:r>
        <w:t>,to organize a group to do a business in the city. My grandfather told me that organization and management were the biggest problem at first due to the lack of experience. In order to earn the money, my grandfather learned to take everyone's profits into consideration and formulate the plan and regular, which make the group more co-operative and productive.</w:t>
      </w:r>
      <w:ins w:id="38" w:author="致一书院祝老师" w:date="2019-01-29T10:11:15Z">
        <w:r>
          <w:rPr>
            <w:rFonts w:hint="eastAsia" w:eastAsia="宋体"/>
            <w:lang w:val="en-US" w:eastAsia="zh-CN"/>
          </w:rPr>
          <w:t xml:space="preserve"> </w:t>
        </w:r>
      </w:ins>
      <w:ins w:id="39" w:author="致一书院祝老师" w:date="2019-01-29T10:11:20Z">
        <w:r>
          <w:rPr>
            <w:rFonts w:hint="eastAsia" w:eastAsia="宋体"/>
            <w:lang w:val="en-US" w:eastAsia="zh-CN"/>
          </w:rPr>
          <w:t>应该是</w:t>
        </w:r>
      </w:ins>
      <w:ins w:id="40" w:author="致一书院祝老师" w:date="2019-01-29T10:11:22Z">
        <w:r>
          <w:rPr>
            <w:rFonts w:hint="eastAsia" w:eastAsia="宋体"/>
            <w:lang w:val="en-US" w:eastAsia="zh-CN"/>
          </w:rPr>
          <w:t>去</w:t>
        </w:r>
      </w:ins>
      <w:ins w:id="41" w:author="致一书院祝老师" w:date="2019-01-29T10:11:23Z">
        <w:r>
          <w:rPr>
            <w:rFonts w:hint="eastAsia" w:eastAsia="宋体"/>
            <w:lang w:val="en-US" w:eastAsia="zh-CN"/>
          </w:rPr>
          <w:t>思考</w:t>
        </w:r>
      </w:ins>
      <w:ins w:id="42" w:author="致一书院祝老师" w:date="2019-01-29T10:11:25Z">
        <w:r>
          <w:rPr>
            <w:rFonts w:hint="eastAsia" w:eastAsia="宋体"/>
            <w:lang w:val="en-US" w:eastAsia="zh-CN"/>
          </w:rPr>
          <w:t>如何</w:t>
        </w:r>
      </w:ins>
      <w:ins w:id="43" w:author="致一书院祝老师" w:date="2019-01-29T10:11:34Z">
        <w:r>
          <w:rPr>
            <w:rFonts w:hint="eastAsia" w:eastAsia="宋体"/>
            <w:lang w:val="en-US" w:eastAsia="zh-CN"/>
          </w:rPr>
          <w:t>提高</w:t>
        </w:r>
      </w:ins>
      <w:ins w:id="44" w:author="致一书院祝老师" w:date="2019-01-29T10:11:35Z">
        <w:r>
          <w:rPr>
            <w:rFonts w:hint="eastAsia" w:eastAsia="宋体"/>
            <w:lang w:val="en-US" w:eastAsia="zh-CN"/>
          </w:rPr>
          <w:t>大家的</w:t>
        </w:r>
      </w:ins>
      <w:ins w:id="45" w:author="致一书院祝老师" w:date="2019-01-29T10:11:37Z">
        <w:r>
          <w:rPr>
            <w:rFonts w:hint="eastAsia" w:eastAsia="宋体"/>
            <w:lang w:val="en-US" w:eastAsia="zh-CN"/>
          </w:rPr>
          <w:t>信心</w:t>
        </w:r>
      </w:ins>
      <w:ins w:id="46" w:author="致一书院祝老师" w:date="2019-01-29T10:11:38Z">
        <w:r>
          <w:rPr>
            <w:rFonts w:hint="eastAsia" w:eastAsia="宋体"/>
            <w:lang w:val="en-US" w:eastAsia="zh-CN"/>
          </w:rPr>
          <w:t>，</w:t>
        </w:r>
      </w:ins>
      <w:ins w:id="47" w:author="致一书院祝老师" w:date="2019-01-29T10:11:51Z">
        <w:r>
          <w:rPr>
            <w:rFonts w:hint="eastAsia" w:eastAsia="宋体"/>
            <w:lang w:val="en-US" w:eastAsia="zh-CN"/>
          </w:rPr>
          <w:t>如何</w:t>
        </w:r>
      </w:ins>
      <w:ins w:id="48" w:author="致一书院祝老师" w:date="2019-01-29T10:11:52Z">
        <w:r>
          <w:rPr>
            <w:rFonts w:hint="eastAsia" w:eastAsia="宋体"/>
            <w:lang w:val="en-US" w:eastAsia="zh-CN"/>
          </w:rPr>
          <w:t>去</w:t>
        </w:r>
      </w:ins>
      <w:ins w:id="49" w:author="致一书院祝老师" w:date="2019-01-29T10:11:53Z">
        <w:r>
          <w:rPr>
            <w:rFonts w:hint="eastAsia" w:eastAsia="宋体"/>
            <w:lang w:val="en-US" w:eastAsia="zh-CN"/>
          </w:rPr>
          <w:t>提高</w:t>
        </w:r>
      </w:ins>
      <w:ins w:id="50" w:author="致一书院祝老师" w:date="2019-01-29T10:11:56Z">
        <w:r>
          <w:rPr>
            <w:rFonts w:hint="eastAsia" w:eastAsia="宋体"/>
            <w:lang w:val="en-US" w:eastAsia="zh-CN"/>
          </w:rPr>
          <w:t>合作效率，</w:t>
        </w:r>
      </w:ins>
      <w:ins w:id="51" w:author="致一书院祝老师" w:date="2019-01-29T10:11:57Z">
        <w:r>
          <w:rPr>
            <w:rFonts w:hint="eastAsia" w:eastAsia="宋体"/>
            <w:lang w:val="en-US" w:eastAsia="zh-CN"/>
          </w:rPr>
          <w:t>甚至</w:t>
        </w:r>
      </w:ins>
      <w:ins w:id="52" w:author="致一书院祝老师" w:date="2019-01-29T10:12:03Z">
        <w:r>
          <w:rPr>
            <w:rFonts w:hint="eastAsia" w:eastAsia="宋体"/>
            <w:lang w:val="en-US" w:eastAsia="zh-CN"/>
          </w:rPr>
          <w:t>创建了</w:t>
        </w:r>
      </w:ins>
      <w:ins w:id="53" w:author="致一书院祝老师" w:date="2019-01-29T10:12:04Z">
        <w:r>
          <w:rPr>
            <w:rFonts w:hint="eastAsia" w:eastAsia="宋体"/>
            <w:lang w:val="en-US" w:eastAsia="zh-CN"/>
          </w:rPr>
          <w:t>一系列</w:t>
        </w:r>
      </w:ins>
      <w:ins w:id="54" w:author="致一书院祝老师" w:date="2019-01-29T10:12:05Z">
        <w:r>
          <w:rPr>
            <w:rFonts w:hint="eastAsia" w:eastAsia="宋体"/>
            <w:lang w:val="en-US" w:eastAsia="zh-CN"/>
          </w:rPr>
          <w:t>的</w:t>
        </w:r>
      </w:ins>
      <w:ins w:id="55" w:author="致一书院祝老师" w:date="2019-01-29T10:12:07Z">
        <w:r>
          <w:rPr>
            <w:rFonts w:hint="eastAsia" w:eastAsia="宋体"/>
            <w:lang w:val="en-US" w:eastAsia="zh-CN"/>
          </w:rPr>
          <w:t>规则和</w:t>
        </w:r>
      </w:ins>
      <w:ins w:id="56" w:author="致一书院祝老师" w:date="2019-01-29T10:12:08Z">
        <w:r>
          <w:rPr>
            <w:rFonts w:hint="eastAsia" w:eastAsia="宋体"/>
            <w:lang w:val="en-US" w:eastAsia="zh-CN"/>
          </w:rPr>
          <w:t>流程</w:t>
        </w:r>
      </w:ins>
      <w:ins w:id="57" w:author="致一书院祝老师" w:date="2019-01-29T10:12:09Z">
        <w:r>
          <w:rPr>
            <w:rFonts w:hint="eastAsia" w:eastAsia="宋体"/>
            <w:lang w:val="en-US" w:eastAsia="zh-CN"/>
          </w:rPr>
          <w:t>，</w:t>
        </w:r>
      </w:ins>
      <w:ins w:id="58" w:author="致一书院祝老师" w:date="2019-01-29T10:12:10Z">
        <w:r>
          <w:rPr>
            <w:rFonts w:hint="eastAsia" w:eastAsia="宋体"/>
            <w:lang w:val="en-US" w:eastAsia="zh-CN"/>
          </w:rPr>
          <w:t>很好的</w:t>
        </w:r>
      </w:ins>
      <w:ins w:id="59" w:author="致一书院祝老师" w:date="2019-01-29T10:12:12Z">
        <w:r>
          <w:rPr>
            <w:rFonts w:hint="eastAsia" w:eastAsia="宋体"/>
            <w:lang w:val="en-US" w:eastAsia="zh-CN"/>
          </w:rPr>
          <w:t>优化</w:t>
        </w:r>
      </w:ins>
      <w:ins w:id="60" w:author="致一书院祝老师" w:date="2019-01-29T10:12:13Z">
        <w:r>
          <w:rPr>
            <w:rFonts w:hint="eastAsia" w:eastAsia="宋体"/>
            <w:lang w:val="en-US" w:eastAsia="zh-CN"/>
          </w:rPr>
          <w:t>了</w:t>
        </w:r>
      </w:ins>
      <w:ins w:id="61" w:author="致一书院祝老师" w:date="2019-01-29T10:12:14Z">
        <w:r>
          <w:rPr>
            <w:rFonts w:hint="eastAsia" w:eastAsia="宋体"/>
            <w:lang w:val="en-US" w:eastAsia="zh-CN"/>
          </w:rPr>
          <w:t>大家</w:t>
        </w:r>
      </w:ins>
      <w:ins w:id="62" w:author="致一书院祝老师" w:date="2019-01-29T10:12:15Z">
        <w:r>
          <w:rPr>
            <w:rFonts w:hint="eastAsia" w:eastAsia="宋体"/>
            <w:lang w:val="en-US" w:eastAsia="zh-CN"/>
          </w:rPr>
          <w:t>的</w:t>
        </w:r>
      </w:ins>
      <w:ins w:id="63" w:author="致一书院祝老师" w:date="2019-01-29T10:12:16Z">
        <w:r>
          <w:rPr>
            <w:rFonts w:hint="eastAsia" w:eastAsia="宋体"/>
            <w:lang w:val="en-US" w:eastAsia="zh-CN"/>
          </w:rPr>
          <w:t>合作和</w:t>
        </w:r>
      </w:ins>
      <w:ins w:id="64" w:author="致一书院祝老师" w:date="2019-01-29T10:12:18Z">
        <w:r>
          <w:rPr>
            <w:rFonts w:hint="eastAsia" w:eastAsia="宋体"/>
            <w:lang w:val="en-US" w:eastAsia="zh-CN"/>
          </w:rPr>
          <w:t>沟通的</w:t>
        </w:r>
      </w:ins>
      <w:ins w:id="65" w:author="致一书院祝老师" w:date="2019-01-29T10:12:19Z">
        <w:r>
          <w:rPr>
            <w:rFonts w:hint="eastAsia" w:eastAsia="宋体"/>
            <w:lang w:val="en-US" w:eastAsia="zh-CN"/>
          </w:rPr>
          <w:t>效率</w:t>
        </w:r>
      </w:ins>
      <w:ins w:id="66" w:author="致一书院祝老师" w:date="2019-01-29T10:12:21Z">
        <w:r>
          <w:rPr>
            <w:rFonts w:hint="eastAsia" w:eastAsia="宋体"/>
            <w:lang w:val="en-US" w:eastAsia="zh-CN"/>
          </w:rPr>
          <w:t>，</w:t>
        </w:r>
      </w:ins>
      <w:ins w:id="67" w:author="致一书院祝老师" w:date="2019-01-29T10:12:27Z">
        <w:r>
          <w:rPr>
            <w:rFonts w:hint="eastAsia" w:eastAsia="宋体"/>
            <w:lang w:val="en-US" w:eastAsia="zh-CN"/>
          </w:rPr>
          <w:t>让大家</w:t>
        </w:r>
      </w:ins>
      <w:ins w:id="68" w:author="致一书院祝老师" w:date="2019-01-29T10:12:33Z">
        <w:r>
          <w:rPr>
            <w:rFonts w:hint="eastAsia" w:eastAsia="宋体"/>
            <w:lang w:val="en-US" w:eastAsia="zh-CN"/>
          </w:rPr>
          <w:t>更加</w:t>
        </w:r>
      </w:ins>
      <w:ins w:id="69" w:author="致一书院祝老师" w:date="2019-01-29T10:12:37Z">
        <w:r>
          <w:rPr>
            <w:rFonts w:hint="eastAsia" w:eastAsia="宋体"/>
            <w:lang w:val="en-US" w:eastAsia="zh-CN"/>
          </w:rPr>
          <w:t>互助</w:t>
        </w:r>
      </w:ins>
      <w:ins w:id="70" w:author="致一书院祝老师" w:date="2019-01-29T10:12:40Z">
        <w:r>
          <w:rPr>
            <w:rFonts w:hint="eastAsia" w:eastAsia="宋体"/>
            <w:lang w:val="en-US" w:eastAsia="zh-CN"/>
          </w:rPr>
          <w:t>，</w:t>
        </w:r>
      </w:ins>
      <w:ins w:id="71" w:author="致一书院祝老师" w:date="2019-01-29T10:12:43Z">
        <w:r>
          <w:rPr>
            <w:rFonts w:hint="eastAsia" w:eastAsia="宋体"/>
            <w:lang w:val="en-US" w:eastAsia="zh-CN"/>
          </w:rPr>
          <w:t>团队</w:t>
        </w:r>
      </w:ins>
      <w:ins w:id="72" w:author="致一书院祝老师" w:date="2019-01-29T10:12:44Z">
        <w:r>
          <w:rPr>
            <w:rFonts w:hint="eastAsia" w:eastAsia="宋体"/>
            <w:lang w:val="en-US" w:eastAsia="zh-CN"/>
          </w:rPr>
          <w:t>意识</w:t>
        </w:r>
      </w:ins>
      <w:ins w:id="73" w:author="致一书院祝老师" w:date="2019-01-29T10:12:45Z">
        <w:r>
          <w:rPr>
            <w:rFonts w:hint="eastAsia" w:eastAsia="宋体"/>
            <w:lang w:val="en-US" w:eastAsia="zh-CN"/>
          </w:rPr>
          <w:t>更</w:t>
        </w:r>
      </w:ins>
      <w:ins w:id="74" w:author="致一书院祝老师" w:date="2019-01-29T10:12:49Z">
        <w:r>
          <w:rPr>
            <w:rFonts w:hint="eastAsia" w:eastAsia="宋体"/>
            <w:lang w:val="en-US" w:eastAsia="zh-CN"/>
          </w:rPr>
          <w:t>强</w:t>
        </w:r>
      </w:ins>
      <w:bookmarkStart w:id="0" w:name="_GoBack"/>
      <w:bookmarkEnd w:id="0"/>
    </w:p>
    <w:p>
      <w:r>
        <w:t>All in all,  the leadership may be a natural one, but it  can be fostered. Not only can you drive yourself to cultivate such a character through all kinds of activities, but also some situation may push and force you to become a leader.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致一书院祝老师">
    <w15:presenceInfo w15:providerId="WPS Office" w15:userId="3831691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21E"/>
    <w:rsid w:val="00053012"/>
    <w:rsid w:val="003C5D98"/>
    <w:rsid w:val="006468D2"/>
    <w:rsid w:val="007A67A3"/>
    <w:rsid w:val="00BC53C0"/>
    <w:rsid w:val="00C33E79"/>
    <w:rsid w:val="00DE321E"/>
    <w:rsid w:val="20B26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301</Words>
  <Characters>1716</Characters>
  <Lines>14</Lines>
  <Paragraphs>4</Paragraphs>
  <TotalTime>8</TotalTime>
  <ScaleCrop>false</ScaleCrop>
  <LinksUpToDate>false</LinksUpToDate>
  <CharactersWithSpaces>2013</CharactersWithSpaces>
  <Application>WPS Office_11.1.0.8203_F1E327BC-269C-435d-A152-05C5408002CA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2019-01-28T08:36:00Z</dcterms:created>
  <dc:creator>静雯 林</dc:creator>
  <cp:lastModifiedBy>致一书院祝老师</cp:lastModifiedBy>
  <dcterms:modified xsi:type="dcterms:W3CDTF">2019-01-29T02:12:56Z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2052-11.1.0.8203</vt:lpwstr>
  </property>
</Properties>
</file>