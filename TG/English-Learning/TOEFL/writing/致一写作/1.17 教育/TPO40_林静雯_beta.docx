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/>
        </w:rPr>
      </w:pPr>
      <w:r>
        <w:rPr>
          <w:i/>
        </w:rPr>
        <w:t>TPO40</w:t>
      </w:r>
    </w:p>
    <w:p>
      <w:pPr>
        <w:rPr>
          <w:b/>
        </w:rPr>
      </w:pPr>
      <w:r>
        <w:rPr>
          <w:b/>
        </w:rPr>
        <w:t>Some parents offer their school-age children money for each high grade(mark ) they get in school. Do you think it is a good idea?</w:t>
      </w:r>
    </w:p>
    <w:p/>
    <w:p>
      <w:r>
        <w:t>There are various methods of encouragement and stimulation when cultivating a child. However, in my opinion, establishing a relationship between money and high grade can never become a good idea. The main points of my views are as follows.</w:t>
      </w:r>
    </w:p>
    <w:p/>
    <w:p>
      <w:pPr>
        <w:spacing w:line="360" w:lineRule="exact"/>
        <w:rPr>
          <w:rFonts w:hint="eastAsia" w:eastAsia="宋体" w:asciiTheme="minorEastAsia" w:hAnsiTheme="minorEastAsia"/>
          <w:color w:val="FF0000"/>
          <w:szCs w:val="18"/>
          <w:lang w:val="en-US" w:eastAsia="zh-CN"/>
        </w:rPr>
      </w:pPr>
      <w:r>
        <w:t xml:space="preserve">Firstly, such a rewarding regular distort the meaning of the education. I believe that the final purpose of education </w:t>
      </w:r>
      <w:del w:id="0" w:author="致一书院祝老师" w:date="2019-01-20T01:17:46Z">
        <w:r>
          <w:rPr>
            <w:lang w:val="en-US"/>
          </w:rPr>
          <w:delText xml:space="preserve">are </w:delText>
        </w:r>
      </w:del>
      <w:ins w:id="1" w:author="致一书院祝老师" w:date="2019-01-20T01:17:46Z">
        <w:r>
          <w:rPr>
            <w:rFonts w:hint="eastAsia" w:eastAsia="宋体"/>
            <w:lang w:val="en-US" w:eastAsia="zh-CN"/>
          </w:rPr>
          <w:t>i</w:t>
        </w:r>
      </w:ins>
      <w:ins w:id="2" w:author="致一书院祝老师" w:date="2019-01-20T01:17:47Z">
        <w:r>
          <w:rPr>
            <w:rFonts w:hint="eastAsia" w:eastAsia="宋体"/>
            <w:lang w:val="en-US" w:eastAsia="zh-CN"/>
          </w:rPr>
          <w:t xml:space="preserve">s </w:t>
        </w:r>
      </w:ins>
      <w:r>
        <w:t xml:space="preserve">revealed in the answer of the questions that, who am I and what can I do for this world. When the money becomes the leading </w:t>
      </w:r>
      <w:del w:id="3" w:author="致一书院祝老师" w:date="2019-01-20T01:17:41Z">
        <w:r>
          <w:rPr>
            <w:lang w:val="en-US"/>
          </w:rPr>
          <w:delText>roles</w:delText>
        </w:r>
      </w:del>
      <w:ins w:id="4" w:author="致一书院祝老师" w:date="2019-01-20T01:17:41Z">
        <w:r>
          <w:rPr>
            <w:rFonts w:hint="eastAsia" w:eastAsia="宋体"/>
            <w:lang w:val="en-US" w:eastAsia="zh-CN"/>
          </w:rPr>
          <w:t>fac</w:t>
        </w:r>
      </w:ins>
      <w:ins w:id="5" w:author="致一书院祝老师" w:date="2019-01-20T01:17:42Z">
        <w:r>
          <w:rPr>
            <w:rFonts w:hint="eastAsia" w:eastAsia="宋体"/>
            <w:lang w:val="en-US" w:eastAsia="zh-CN"/>
          </w:rPr>
          <w:t>tor</w:t>
        </w:r>
      </w:ins>
      <w:r>
        <w:t xml:space="preserve"> of learning </w:t>
      </w:r>
      <w:del w:id="6" w:author="致一书院祝老师" w:date="2019-01-20T01:17:37Z">
        <w:r>
          <w:rPr/>
          <w:delText>intentions</w:delText>
        </w:r>
      </w:del>
      <w:r>
        <w:t xml:space="preserve">, the meanings of education will be covered and vanish in the end. </w:t>
      </w:r>
      <w:commentRangeStart w:id="0"/>
      <w:r>
        <w:rPr>
          <w:strike/>
        </w:rPr>
        <w:t xml:space="preserve">I have a classmate </w:t>
      </w:r>
      <w:commentRangeEnd w:id="0"/>
      <w:r>
        <w:rPr>
          <w:rStyle w:val="8"/>
          <w:strike/>
        </w:rPr>
        <w:commentReference w:id="0"/>
      </w:r>
      <w:r>
        <w:rPr>
          <w:color w:val="FF0000"/>
        </w:rPr>
        <w:t>Take a friend of mine as an example,</w:t>
      </w:r>
      <w:ins w:id="7" w:author="致一书院祝老师" w:date="2019-01-20T01:18:03Z">
        <w:r>
          <w:rPr>
            <w:rFonts w:hint="eastAsia" w:eastAsia="宋体"/>
            <w:color w:val="FF0000"/>
            <w:lang w:val="en-US" w:eastAsia="zh-CN"/>
          </w:rPr>
          <w:t>.</w:t>
        </w:r>
      </w:ins>
      <w:ins w:id="8" w:author="致一书院祝老师" w:date="2019-01-20T01:18:04Z">
        <w:r>
          <w:rPr>
            <w:rFonts w:hint="eastAsia" w:eastAsia="宋体"/>
            <w:color w:val="FF0000"/>
            <w:lang w:val="en-US" w:eastAsia="zh-CN"/>
          </w:rPr>
          <w:t xml:space="preserve"> </w:t>
        </w:r>
      </w:ins>
      <w:ins w:id="9" w:author="致一书院祝老师" w:date="2019-01-20T01:18:05Z">
        <w:r>
          <w:rPr>
            <w:rFonts w:hint="eastAsia" w:eastAsia="宋体"/>
            <w:color w:val="FF0000"/>
            <w:lang w:val="en-US" w:eastAsia="zh-CN"/>
          </w:rPr>
          <w:t>(</w:t>
        </w:r>
      </w:ins>
      <w:ins w:id="10" w:author="致一书院祝老师" w:date="2019-01-20T01:18:18Z">
        <w:r>
          <w:rPr>
            <w:rFonts w:hint="eastAsia" w:eastAsia="宋体"/>
            <w:color w:val="FF0000"/>
            <w:lang w:val="en-US" w:eastAsia="zh-CN"/>
          </w:rPr>
          <w:t>祈使句</w:t>
        </w:r>
      </w:ins>
      <w:ins w:id="11" w:author="致一书院祝老师" w:date="2019-01-20T01:18:05Z">
        <w:r>
          <w:rPr>
            <w:rFonts w:hint="eastAsia" w:eastAsia="宋体"/>
            <w:color w:val="FF0000"/>
            <w:lang w:val="en-US" w:eastAsia="zh-CN"/>
          </w:rPr>
          <w:t>)</w:t>
        </w:r>
      </w:ins>
      <w:del w:id="12" w:author="致一书院祝老师" w:date="2019-01-20T01:18:02Z">
        <w:r>
          <w:rPr>
            <w:color w:val="FF0000"/>
          </w:rPr>
          <w:delText xml:space="preserve"> </w:delText>
        </w:r>
      </w:del>
      <w:r>
        <w:rPr>
          <w:color w:val="FF0000"/>
        </w:rPr>
        <w:t xml:space="preserve"> </w:t>
      </w:r>
      <w:r>
        <w:rPr>
          <w:strike/>
        </w:rPr>
        <w:t xml:space="preserve">in senior school </w:t>
      </w:r>
      <w:r>
        <w:t xml:space="preserve">who </w:t>
      </w:r>
      <w:del w:id="13" w:author="致一书院祝老师" w:date="2019-01-20T01:18:29Z">
        <w:r>
          <w:rPr>
            <w:lang w:val="en-US"/>
          </w:rPr>
          <w:delText xml:space="preserve">are </w:delText>
        </w:r>
      </w:del>
      <w:ins w:id="14" w:author="致一书院祝老师" w:date="2019-01-20T01:18:29Z">
        <w:r>
          <w:rPr>
            <w:rFonts w:hint="eastAsia" w:eastAsia="宋体"/>
            <w:lang w:val="en-US" w:eastAsia="zh-CN"/>
          </w:rPr>
          <w:t>is</w:t>
        </w:r>
      </w:ins>
      <w:ins w:id="15" w:author="致一书院祝老师" w:date="2019-01-20T01:18:31Z">
        <w:r>
          <w:rPr>
            <w:rFonts w:hint="eastAsia" w:eastAsia="宋体"/>
            <w:lang w:val="en-US" w:eastAsia="zh-CN"/>
          </w:rPr>
          <w:t xml:space="preserve"> </w:t>
        </w:r>
      </w:ins>
      <w:r>
        <w:t xml:space="preserve">smarter than me </w:t>
      </w:r>
      <w:r>
        <w:rPr>
          <w:color w:val="FF0000"/>
        </w:rPr>
        <w:t>in senior school</w:t>
      </w:r>
      <w:r>
        <w:t xml:space="preserve">. She used to </w:t>
      </w:r>
      <w:r>
        <w:rPr>
          <w:color w:val="FF0000"/>
        </w:rPr>
        <w:t xml:space="preserve">be motivated to work hard by the chance for </w:t>
      </w:r>
      <w:r>
        <w:rPr>
          <w:strike/>
        </w:rPr>
        <w:t>get good</w:t>
      </w:r>
      <w:r>
        <w:rPr>
          <w:color w:val="FF0000"/>
        </w:rPr>
        <w:t xml:space="preserve"> high</w:t>
      </w:r>
      <w:r>
        <w:t xml:space="preserve"> grades all the time because her parents had promised her money for entertainment as a reward of her high grade. After entering the university, </w:t>
      </w:r>
      <w:r>
        <w:rPr>
          <w:color w:val="FF0000"/>
        </w:rPr>
        <w:t xml:space="preserve">with </w:t>
      </w:r>
      <w:commentRangeStart w:id="1"/>
      <w:r>
        <w:t xml:space="preserve">consumption and enjoyment </w:t>
      </w:r>
      <w:r>
        <w:rPr>
          <w:strike/>
        </w:rPr>
        <w:t>occupying</w:t>
      </w:r>
      <w:r>
        <w:t xml:space="preserve"> </w:t>
      </w:r>
      <w:r>
        <w:rPr>
          <w:color w:val="FF0000"/>
        </w:rPr>
        <w:t>occupied</w:t>
      </w:r>
      <w:r>
        <w:t xml:space="preserve"> her minds, her grades decline seriously as a result of </w:t>
      </w:r>
      <w:ins w:id="16" w:author="致一书院祝老师" w:date="2019-01-20T01:20:00Z">
        <w:r>
          <w:rPr>
            <w:rFonts w:hint="eastAsia" w:eastAsia="宋体"/>
            <w:lang w:val="en-US" w:eastAsia="zh-CN"/>
          </w:rPr>
          <w:t>being</w:t>
        </w:r>
      </w:ins>
      <w:ins w:id="17" w:author="致一书院祝老师" w:date="2019-01-20T01:20:01Z">
        <w:r>
          <w:rPr>
            <w:rFonts w:hint="eastAsia" w:eastAsia="宋体"/>
            <w:lang w:val="en-US" w:eastAsia="zh-CN"/>
          </w:rPr>
          <w:t xml:space="preserve"> </w:t>
        </w:r>
      </w:ins>
      <w:r>
        <w:t>lost in orientation of keeping forward</w:t>
      </w:r>
      <w:commentRangeEnd w:id="1"/>
      <w:r>
        <w:rPr>
          <w:rStyle w:val="8"/>
        </w:rPr>
        <w:commentReference w:id="1"/>
      </w:r>
      <w:r>
        <w:t xml:space="preserve">. What a pity that the efforts from her parents and herself just </w:t>
      </w:r>
      <w:commentRangeStart w:id="2"/>
      <w:r>
        <w:rPr>
          <w:strike/>
        </w:rPr>
        <w:t>go away</w:t>
      </w:r>
      <w:commentRangeEnd w:id="2"/>
      <w:r>
        <w:rPr>
          <w:rStyle w:val="8"/>
          <w:strike/>
        </w:rPr>
        <w:commentReference w:id="2"/>
      </w:r>
      <w:r>
        <w:rPr>
          <w:color w:val="FF0000"/>
        </w:rPr>
        <w:t xml:space="preserve"> been wasted</w:t>
      </w:r>
      <w:r>
        <w:t xml:space="preserve">. </w:t>
      </w:r>
      <w:r>
        <w:rPr>
          <w:rFonts w:asciiTheme="minorEastAsia" w:hAnsiTheme="minorEastAsia"/>
          <w:color w:val="FF0000"/>
          <w:szCs w:val="18"/>
        </w:rPr>
        <w:t xml:space="preserve">This example demonstrates that money served as stimulation just has a superficial effect without the educational essence. </w:t>
      </w:r>
      <w:ins w:id="18" w:author="致一书院祝老师" w:date="2019-01-20T01:20:21Z">
        <w:r>
          <w:rPr>
            <w:rFonts w:hint="eastAsia" w:eastAsia="宋体" w:asciiTheme="minorEastAsia" w:hAnsiTheme="minorEastAsia"/>
            <w:color w:val="FF0000"/>
            <w:szCs w:val="18"/>
            <w:lang w:val="en-US" w:eastAsia="zh-CN"/>
          </w:rPr>
          <w:t>goo</w:t>
        </w:r>
      </w:ins>
      <w:ins w:id="19" w:author="致一书院祝老师" w:date="2019-01-20T01:20:22Z">
        <w:r>
          <w:rPr>
            <w:rFonts w:hint="eastAsia" w:eastAsia="宋体" w:asciiTheme="minorEastAsia" w:hAnsiTheme="minorEastAsia"/>
            <w:color w:val="FF0000"/>
            <w:szCs w:val="18"/>
            <w:lang w:val="en-US" w:eastAsia="zh-CN"/>
          </w:rPr>
          <w:t>d</w:t>
        </w:r>
      </w:ins>
    </w:p>
    <w:p>
      <w:pPr>
        <w:rPr>
          <w:rFonts w:hint="eastAsia"/>
        </w:rPr>
      </w:pPr>
    </w:p>
    <w:p>
      <w:pPr>
        <w:rPr>
          <w:ins w:id="20" w:author="致一书院祝老师" w:date="2019-01-20T01:23:49Z"/>
          <w:rFonts w:hint="eastAsia" w:eastAsia="宋体"/>
          <w:lang w:val="en-US" w:eastAsia="zh-CN"/>
        </w:rPr>
      </w:pPr>
      <w:r>
        <w:t xml:space="preserve">Secondly, I think such a </w:t>
      </w:r>
      <w:r>
        <w:rPr>
          <w:color w:val="FF0000"/>
        </w:rPr>
        <w:t xml:space="preserve">financial </w:t>
      </w:r>
      <w:r>
        <w:t xml:space="preserve">deal is helpless in the relationship between the parents and their children and what's worse, it may be harmful. </w:t>
      </w:r>
      <w:del w:id="21" w:author="致一书院祝老师" w:date="2019-01-20T01:21:12Z">
        <w:r>
          <w:rPr/>
          <w:delText>As for a child</w:delText>
        </w:r>
      </w:del>
      <w:r>
        <w:t>,</w:t>
      </w:r>
      <w:commentRangeStart w:id="3"/>
      <w:r>
        <w:t xml:space="preserve"> it is friends, guides, and protectors that parents are supposed to be, rather than</w:t>
      </w:r>
      <w:r>
        <w:rPr>
          <w:strike/>
        </w:rPr>
        <w:t xml:space="preserve"> a </w:t>
      </w:r>
      <w:r>
        <w:t>business partner</w:t>
      </w:r>
      <w:commentRangeEnd w:id="3"/>
      <w:r>
        <w:rPr>
          <w:rStyle w:val="8"/>
        </w:rPr>
        <w:commentReference w:id="3"/>
      </w:r>
      <w:r>
        <w:rPr>
          <w:color w:val="FF0000"/>
        </w:rPr>
        <w:t>s</w:t>
      </w:r>
      <w:r>
        <w:t xml:space="preserve">. Emotion interactions instead of ice-cold regulations make a child feel the existence of family and give them courage and strength. On the contrary, the sense of separation </w:t>
      </w:r>
      <w:commentRangeStart w:id="4"/>
      <w:r>
        <w:t>come</w:t>
      </w:r>
      <w:commentRangeEnd w:id="4"/>
      <w:r>
        <w:rPr>
          <w:rStyle w:val="8"/>
        </w:rPr>
        <w:commentReference w:id="4"/>
      </w:r>
      <w:r>
        <w:rPr>
          <w:color w:val="FF0000"/>
        </w:rPr>
        <w:t>s</w:t>
      </w:r>
      <w:r>
        <w:t xml:space="preserve"> out when dealing with children</w:t>
      </w:r>
      <w:r>
        <w:rPr>
          <w:strike/>
        </w:rPr>
        <w:t xml:space="preserve"> without the emotional communications</w:t>
      </w:r>
      <w:r>
        <w:t xml:space="preserve"> . </w:t>
      </w:r>
      <w:r>
        <w:rPr>
          <w:color w:val="FF0000"/>
        </w:rPr>
        <w:t xml:space="preserve">My own experience during my childhood is a good example of this reality. </w:t>
      </w:r>
      <w:r>
        <w:t xml:space="preserve">When I </w:t>
      </w:r>
      <w:commentRangeStart w:id="5"/>
      <w:r>
        <w:rPr>
          <w:strike/>
        </w:rPr>
        <w:t>were</w:t>
      </w:r>
      <w:commentRangeEnd w:id="5"/>
      <w:r>
        <w:rPr>
          <w:rStyle w:val="8"/>
          <w:strike/>
        </w:rPr>
        <w:commentReference w:id="5"/>
      </w:r>
      <w:r>
        <w:t xml:space="preserve"> </w:t>
      </w:r>
      <w:r>
        <w:rPr>
          <w:color w:val="FF0000"/>
        </w:rPr>
        <w:t xml:space="preserve">was </w:t>
      </w:r>
      <w:r>
        <w:t xml:space="preserve">in primary school, the accurate grades never became the main topic between my mother and I after an examination. If the grades turned out unideal, she just helped me to find out the problems of learning methods as well as restore </w:t>
      </w:r>
      <w:r>
        <w:rPr>
          <w:color w:val="FF0000"/>
        </w:rPr>
        <w:t xml:space="preserve">my </w:t>
      </w:r>
      <w:r>
        <w:t>self-confidence. In turn, I would share my discoveries on my interest and advantages with her, which impel</w:t>
      </w:r>
      <w:ins w:id="22" w:author="致一书院祝老师" w:date="2019-01-20T01:22:15Z">
        <w:r>
          <w:rPr>
            <w:rFonts w:hint="eastAsia" w:eastAsia="宋体"/>
            <w:lang w:val="en-US" w:eastAsia="zh-CN"/>
          </w:rPr>
          <w:t>le</w:t>
        </w:r>
      </w:ins>
      <w:ins w:id="23" w:author="致一书院祝老师" w:date="2019-01-20T01:22:16Z">
        <w:r>
          <w:rPr>
            <w:rFonts w:hint="eastAsia" w:eastAsia="宋体"/>
            <w:lang w:val="en-US" w:eastAsia="zh-CN"/>
          </w:rPr>
          <w:t>d</w:t>
        </w:r>
      </w:ins>
      <w:r>
        <w:t xml:space="preserve"> me to work harder. </w:t>
      </w:r>
      <w:r>
        <w:rPr>
          <w:color w:val="FF0000"/>
          <w:u w:val="single"/>
          <w:rPrChange w:id="24" w:author="致一书院祝老师" w:date="2019-01-20T01:22:35Z">
            <w:rPr>
              <w:color w:val="FF0000"/>
            </w:rPr>
          </w:rPrChange>
        </w:rPr>
        <w:t xml:space="preserve">Well, </w:t>
      </w:r>
      <w:r>
        <w:rPr>
          <w:rFonts w:hint="eastAsia"/>
          <w:u w:val="single"/>
          <w:rPrChange w:id="25" w:author="致一书院祝老师" w:date="2019-01-20T01:22:35Z">
            <w:rPr>
              <w:rFonts w:hint="eastAsia"/>
            </w:rPr>
          </w:rPrChange>
        </w:rPr>
        <w:t>m</w:t>
      </w:r>
      <w:r>
        <w:rPr>
          <w:u w:val="single"/>
          <w:rPrChange w:id="26" w:author="致一书院祝老师" w:date="2019-01-20T01:22:35Z">
            <w:rPr/>
          </w:rPrChange>
        </w:rPr>
        <w:t>oney may stimulate me too</w:t>
      </w:r>
      <w:ins w:id="27" w:author="致一书院祝老师" w:date="2019-01-20T01:22:37Z">
        <w:r>
          <w:rPr>
            <w:rFonts w:hint="eastAsia" w:eastAsia="宋体"/>
            <w:u w:val="single"/>
            <w:lang w:val="en-US" w:eastAsia="zh-CN"/>
          </w:rPr>
          <w:t>(</w:t>
        </w:r>
      </w:ins>
      <w:ins w:id="28" w:author="致一书院祝老师" w:date="2019-01-20T01:22:40Z">
        <w:r>
          <w:rPr>
            <w:rFonts w:hint="eastAsia" w:eastAsia="宋体"/>
            <w:u w:val="single"/>
            <w:lang w:val="en-US" w:eastAsia="zh-CN"/>
          </w:rPr>
          <w:t>那就是</w:t>
        </w:r>
      </w:ins>
      <w:ins w:id="29" w:author="致一书院祝老师" w:date="2019-01-20T01:22:42Z">
        <w:r>
          <w:rPr>
            <w:rFonts w:hint="eastAsia" w:eastAsia="宋体"/>
            <w:u w:val="single"/>
            <w:lang w:val="en-US" w:eastAsia="zh-CN"/>
          </w:rPr>
          <w:t>没有？</w:t>
        </w:r>
      </w:ins>
      <w:ins w:id="30" w:author="致一书院祝老师" w:date="2019-01-20T01:22:47Z">
        <w:r>
          <w:rPr>
            <w:rFonts w:hint="eastAsia" w:eastAsia="宋体"/>
            <w:u w:val="single"/>
            <w:lang w:val="en-US" w:eastAsia="zh-CN"/>
          </w:rPr>
          <w:t>这是举例</w:t>
        </w:r>
      </w:ins>
      <w:ins w:id="31" w:author="致一书院祝老师" w:date="2019-01-20T01:22:48Z">
        <w:r>
          <w:rPr>
            <w:rFonts w:hint="eastAsia" w:eastAsia="宋体"/>
            <w:u w:val="single"/>
            <w:lang w:val="en-US" w:eastAsia="zh-CN"/>
          </w:rPr>
          <w:t>，</w:t>
        </w:r>
      </w:ins>
      <w:ins w:id="32" w:author="致一书院祝老师" w:date="2019-01-20T01:22:49Z">
        <w:r>
          <w:rPr>
            <w:rFonts w:hint="eastAsia" w:eastAsia="宋体"/>
            <w:u w:val="single"/>
            <w:lang w:val="en-US" w:eastAsia="zh-CN"/>
          </w:rPr>
          <w:t>要把</w:t>
        </w:r>
      </w:ins>
      <w:ins w:id="33" w:author="致一书院祝老师" w:date="2019-01-20T01:22:52Z">
        <w:r>
          <w:rPr>
            <w:rFonts w:hint="eastAsia" w:eastAsia="宋体"/>
            <w:u w:val="single"/>
            <w:lang w:val="en-US" w:eastAsia="zh-CN"/>
          </w:rPr>
          <w:t>细节</w:t>
        </w:r>
      </w:ins>
      <w:ins w:id="34" w:author="致一书院祝老师" w:date="2019-01-20T01:22:53Z">
        <w:r>
          <w:rPr>
            <w:rFonts w:hint="eastAsia" w:eastAsia="宋体"/>
            <w:u w:val="single"/>
            <w:lang w:val="en-US" w:eastAsia="zh-CN"/>
          </w:rPr>
          <w:t>写出来</w:t>
        </w:r>
      </w:ins>
      <w:ins w:id="35" w:author="致一书院祝老师" w:date="2019-01-20T01:22:37Z">
        <w:r>
          <w:rPr>
            <w:rFonts w:hint="eastAsia" w:eastAsia="宋体"/>
            <w:u w:val="single"/>
            <w:lang w:val="en-US" w:eastAsia="zh-CN"/>
          </w:rPr>
          <w:t>)</w:t>
        </w:r>
      </w:ins>
      <w:r>
        <w:t xml:space="preserve">, but the warmth and encouragement from my parents just burned into my memories, inspiring me to </w:t>
      </w:r>
      <w:r>
        <w:rPr>
          <w:color w:val="FF0000"/>
        </w:rPr>
        <w:t xml:space="preserve">approach my study and </w:t>
      </w:r>
      <w:r>
        <w:rPr>
          <w:strike/>
        </w:rPr>
        <w:t>find</w:t>
      </w:r>
      <w:r>
        <w:t xml:space="preserve"> </w:t>
      </w:r>
      <w:r>
        <w:rPr>
          <w:color w:val="FF0000"/>
        </w:rPr>
        <w:t>stick to</w:t>
      </w:r>
      <w:r>
        <w:t xml:space="preserve"> my dream continuously. </w:t>
      </w:r>
      <w:ins w:id="36" w:author="致一书院祝老师" w:date="2019-01-20T01:23:06Z">
        <w:r>
          <w:rPr>
            <w:rFonts w:hint="eastAsia" w:eastAsia="宋体"/>
            <w:lang w:val="en-US" w:eastAsia="zh-CN"/>
          </w:rPr>
          <w:t xml:space="preserve"> </w:t>
        </w:r>
      </w:ins>
      <w:ins w:id="37" w:author="致一书院祝老师" w:date="2019-01-20T01:23:46Z">
        <w:r>
          <w:rPr>
            <w:rFonts w:hint="eastAsia" w:eastAsia="宋体"/>
            <w:lang w:val="en-US" w:eastAsia="zh-CN"/>
          </w:rPr>
          <w:t>表达</w:t>
        </w:r>
      </w:ins>
      <w:ins w:id="38" w:author="致一书院祝老师" w:date="2019-01-20T01:23:08Z">
        <w:r>
          <w:rPr>
            <w:rFonts w:hint="eastAsia" w:eastAsia="宋体"/>
            <w:lang w:val="en-US" w:eastAsia="zh-CN"/>
          </w:rPr>
          <w:t>学以致用</w:t>
        </w:r>
      </w:ins>
      <w:ins w:id="39" w:author="致一书院祝老师" w:date="2019-01-20T01:23:09Z">
        <w:r>
          <w:rPr>
            <w:rFonts w:hint="eastAsia" w:eastAsia="宋体"/>
            <w:lang w:val="en-US" w:eastAsia="zh-CN"/>
          </w:rPr>
          <w:t>，</w:t>
        </w:r>
      </w:ins>
      <w:ins w:id="40" w:author="致一书院祝老师" w:date="2019-01-20T01:23:10Z">
        <w:r>
          <w:rPr>
            <w:rFonts w:hint="eastAsia" w:eastAsia="宋体"/>
            <w:lang w:val="en-US" w:eastAsia="zh-CN"/>
          </w:rPr>
          <w:t>范文</w:t>
        </w:r>
      </w:ins>
      <w:ins w:id="41" w:author="致一书院祝老师" w:date="2019-01-20T01:23:11Z">
        <w:r>
          <w:rPr>
            <w:rFonts w:hint="eastAsia" w:eastAsia="宋体"/>
            <w:lang w:val="en-US" w:eastAsia="zh-CN"/>
          </w:rPr>
          <w:t>读的</w:t>
        </w:r>
      </w:ins>
      <w:ins w:id="42" w:author="致一书院祝老师" w:date="2019-01-20T01:23:12Z">
        <w:r>
          <w:rPr>
            <w:rFonts w:hint="eastAsia" w:eastAsia="宋体"/>
            <w:lang w:val="en-US" w:eastAsia="zh-CN"/>
          </w:rPr>
          <w:t>不错</w:t>
        </w:r>
      </w:ins>
      <w:ins w:id="43" w:author="致一书院祝老师" w:date="2019-01-20T01:23:48Z">
        <w:r>
          <w:rPr>
            <w:rFonts w:hint="eastAsia" w:eastAsia="宋体"/>
            <w:lang w:val="en-US" w:eastAsia="zh-CN"/>
          </w:rPr>
          <w:t>。</w:t>
        </w:r>
      </w:ins>
    </w:p>
    <w:p>
      <w:pPr>
        <w:rPr>
          <w:rFonts w:hint="eastAsia" w:eastAsia="宋体"/>
          <w:lang w:val="en-US" w:eastAsia="zh-CN"/>
        </w:rPr>
      </w:pPr>
      <w:ins w:id="44" w:author="致一书院祝老师" w:date="2019-01-20T01:23:51Z">
        <w:r>
          <w:rPr>
            <w:rFonts w:hint="eastAsia" w:eastAsia="宋体"/>
            <w:lang w:val="en-US" w:eastAsia="zh-CN"/>
          </w:rPr>
          <w:t>没有</w:t>
        </w:r>
      </w:ins>
      <w:ins w:id="45" w:author="致一书院祝老师" w:date="2019-01-20T01:23:53Z">
        <w:r>
          <w:rPr>
            <w:rFonts w:hint="eastAsia" w:eastAsia="宋体"/>
            <w:lang w:val="en-US" w:eastAsia="zh-CN"/>
          </w:rPr>
          <w:t>从正面</w:t>
        </w:r>
      </w:ins>
      <w:ins w:id="46" w:author="致一书院祝老师" w:date="2019-01-20T01:23:54Z">
        <w:r>
          <w:rPr>
            <w:rFonts w:hint="eastAsia" w:eastAsia="宋体"/>
            <w:lang w:val="en-US" w:eastAsia="zh-CN"/>
          </w:rPr>
          <w:t>去</w:t>
        </w:r>
      </w:ins>
      <w:ins w:id="47" w:author="致一书院祝老师" w:date="2019-01-20T01:23:56Z">
        <w:r>
          <w:rPr>
            <w:rFonts w:hint="eastAsia" w:eastAsia="宋体"/>
            <w:lang w:val="en-US" w:eastAsia="zh-CN"/>
          </w:rPr>
          <w:t>论证</w:t>
        </w:r>
      </w:ins>
      <w:ins w:id="48" w:author="致一书院祝老师" w:date="2019-01-20T01:24:03Z">
        <w:r>
          <w:rPr>
            <w:rFonts w:hint="eastAsia" w:eastAsia="宋体"/>
            <w:lang w:val="en-US" w:eastAsia="zh-CN"/>
          </w:rPr>
          <w:t>给</w:t>
        </w:r>
      </w:ins>
      <w:ins w:id="49" w:author="致一书院祝老师" w:date="2019-01-20T01:23:57Z">
        <w:r>
          <w:rPr>
            <w:rFonts w:hint="eastAsia" w:eastAsia="宋体"/>
            <w:lang w:val="en-US" w:eastAsia="zh-CN"/>
          </w:rPr>
          <w:t>钱</w:t>
        </w:r>
      </w:ins>
      <w:ins w:id="50" w:author="致一书院祝老师" w:date="2019-01-20T01:23:59Z">
        <w:r>
          <w:rPr>
            <w:rFonts w:hint="eastAsia" w:eastAsia="宋体"/>
            <w:lang w:val="en-US" w:eastAsia="zh-CN"/>
          </w:rPr>
          <w:t>怎么不好</w:t>
        </w:r>
      </w:ins>
      <w:ins w:id="51" w:author="致一书院祝老师" w:date="2019-01-20T01:24:00Z">
        <w:r>
          <w:rPr>
            <w:rFonts w:hint="eastAsia" w:eastAsia="宋体"/>
            <w:lang w:val="en-US" w:eastAsia="zh-CN"/>
          </w:rPr>
          <w:t>的</w:t>
        </w:r>
      </w:ins>
      <w:ins w:id="52" w:author="致一书院祝老师" w:date="2019-01-20T01:24:05Z">
        <w:r>
          <w:rPr>
            <w:rFonts w:hint="eastAsia" w:eastAsia="宋体"/>
            <w:lang w:val="en-US" w:eastAsia="zh-CN"/>
          </w:rPr>
          <w:t>。</w:t>
        </w:r>
      </w:ins>
      <w:ins w:id="53" w:author="致一书院祝老师" w:date="2019-01-20T01:24:06Z">
        <w:r>
          <w:rPr>
            <w:rFonts w:hint="eastAsia" w:eastAsia="宋体"/>
            <w:lang w:val="en-US" w:eastAsia="zh-CN"/>
          </w:rPr>
          <w:t>细节</w:t>
        </w:r>
      </w:ins>
      <w:ins w:id="54" w:author="致一书院祝老师" w:date="2019-01-20T01:24:07Z">
        <w:r>
          <w:rPr>
            <w:rFonts w:hint="eastAsia" w:eastAsia="宋体"/>
            <w:lang w:val="en-US" w:eastAsia="zh-CN"/>
          </w:rPr>
          <w:t>不足</w:t>
        </w:r>
      </w:ins>
      <w:ins w:id="55" w:author="致一书院祝老师" w:date="2019-01-20T01:24:08Z">
        <w:r>
          <w:rPr>
            <w:rFonts w:hint="eastAsia" w:eastAsia="宋体"/>
            <w:lang w:val="en-US" w:eastAsia="zh-CN"/>
          </w:rPr>
          <w:t>。</w:t>
        </w:r>
      </w:ins>
    </w:p>
    <w:p/>
    <w:p>
      <w:r>
        <w:rPr>
          <w:rFonts w:hint="eastAsia"/>
        </w:rPr>
        <w:t>I</w:t>
      </w:r>
      <w:r>
        <w:t>n conclusion, I believe that promising money</w:t>
      </w:r>
      <w:bookmarkStart w:id="0" w:name="_GoBack"/>
      <w:bookmarkEnd w:id="0"/>
      <w:r>
        <w:t xml:space="preserve"> for a good grade to children </w:t>
      </w:r>
      <w:r>
        <w:rPr>
          <w:strike/>
        </w:rPr>
        <w:t>isn’t</w:t>
      </w:r>
      <w:r>
        <w:rPr>
          <w:color w:val="FF0000"/>
        </w:rPr>
        <w:t>do not turn out</w:t>
      </w:r>
      <w:r>
        <w:t xml:space="preserve"> a wise choice. Not only will the education lose its vital meaning, but also the relationship between parents and children will be influenced.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松群 高" w:date="2019-01-18T10:37:00Z" w:initials="松群">
    <w:p w14:paraId="339D31EA">
      <w:pPr>
        <w:pStyle w:val="3"/>
      </w:pPr>
      <w:r>
        <w:t>Taking a friend of mine as an example, she …(</w:t>
      </w:r>
      <w:r>
        <w:rPr>
          <w:rFonts w:hint="eastAsia"/>
        </w:rPr>
        <w:t>连接词</w:t>
      </w:r>
      <w:r>
        <w:t>)</w:t>
      </w:r>
    </w:p>
  </w:comment>
  <w:comment w:id="1" w:author="松群 高" w:date="2019-01-18T10:25:00Z" w:initials="松群">
    <w:p w14:paraId="7C19708C">
      <w:pPr>
        <w:pStyle w:val="3"/>
      </w:pPr>
      <w:r>
        <w:t>With consumption and enjoyment occupied her mind(no ‘s’)</w:t>
      </w:r>
    </w:p>
    <w:p w14:paraId="2F2A3915">
      <w:pPr>
        <w:pStyle w:val="3"/>
        <w:ind w:left="181" w:leftChars="86"/>
      </w:pPr>
      <w:r>
        <w:t>her grades declined as a result of losing(doing)..</w:t>
      </w:r>
    </w:p>
  </w:comment>
  <w:comment w:id="2" w:author="松群 高" w:date="2019-01-18T10:28:00Z" w:initials="松群">
    <w:p w14:paraId="75B12200">
      <w:pPr>
        <w:pStyle w:val="3"/>
      </w:pPr>
      <w:r>
        <w:t>Just been wasted</w:t>
      </w:r>
    </w:p>
  </w:comment>
  <w:comment w:id="3" w:author="松群 高" w:date="2019-01-18T10:32:00Z" w:initials="松群">
    <w:p w14:paraId="555D33B3">
      <w:pPr>
        <w:pStyle w:val="3"/>
      </w:pPr>
      <w:r>
        <w:t>Business partners(</w:t>
      </w:r>
      <w:r>
        <w:rPr>
          <w:rFonts w:hint="eastAsia"/>
        </w:rPr>
        <w:t>前后单复数一致</w:t>
      </w:r>
      <w:r>
        <w:t>)</w:t>
      </w:r>
    </w:p>
  </w:comment>
  <w:comment w:id="4" w:author="松群 高" w:date="2019-01-18T10:33:00Z" w:initials="松群">
    <w:p w14:paraId="653B087B">
      <w:pPr>
        <w:pStyle w:val="3"/>
      </w:pPr>
      <w:r>
        <w:rPr>
          <w:rFonts w:hint="eastAsia"/>
        </w:rPr>
        <w:t>c</w:t>
      </w:r>
      <w:r>
        <w:t>omes</w:t>
      </w:r>
    </w:p>
  </w:comment>
  <w:comment w:id="5" w:author="松群 高" w:date="2019-01-18T10:33:00Z" w:initials="松群">
    <w:p w14:paraId="17B57160">
      <w:pPr>
        <w:pStyle w:val="3"/>
      </w:pPr>
      <w:r>
        <w:t>w</w:t>
      </w:r>
      <w:r>
        <w:rPr>
          <w:rFonts w:hint="eastAsia"/>
        </w:rPr>
        <w:t>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39D31EA" w15:done="0"/>
  <w15:commentEx w15:paraId="2F2A3915" w15:done="0"/>
  <w15:commentEx w15:paraId="75B12200" w15:done="0"/>
  <w15:commentEx w15:paraId="555D33B3" w15:done="0"/>
  <w15:commentEx w15:paraId="653B087B" w15:done="0"/>
  <w15:commentEx w15:paraId="17B5716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松群 高">
    <w15:presenceInfo w15:providerId="Windows Live" w15:userId="85d55e29f7dfc967"/>
  </w15:person>
  <w15:person w15:author="致一书院祝老师">
    <w15:presenceInfo w15:providerId="WPS Office" w15:userId="38316919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 w:val="1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FC"/>
    <w:rsid w:val="00053012"/>
    <w:rsid w:val="0014095C"/>
    <w:rsid w:val="00170035"/>
    <w:rsid w:val="001E719C"/>
    <w:rsid w:val="002F3CBF"/>
    <w:rsid w:val="003060C6"/>
    <w:rsid w:val="00337CFC"/>
    <w:rsid w:val="003526D8"/>
    <w:rsid w:val="00440160"/>
    <w:rsid w:val="004A3B64"/>
    <w:rsid w:val="004D279F"/>
    <w:rsid w:val="00510FAC"/>
    <w:rsid w:val="00552384"/>
    <w:rsid w:val="005A21F1"/>
    <w:rsid w:val="005F68BD"/>
    <w:rsid w:val="006468D2"/>
    <w:rsid w:val="00671050"/>
    <w:rsid w:val="006C2F41"/>
    <w:rsid w:val="006E2D9B"/>
    <w:rsid w:val="00747E31"/>
    <w:rsid w:val="007837BC"/>
    <w:rsid w:val="007A67A3"/>
    <w:rsid w:val="007D2530"/>
    <w:rsid w:val="007F7C06"/>
    <w:rsid w:val="008370D4"/>
    <w:rsid w:val="009F5C2C"/>
    <w:rsid w:val="00A73755"/>
    <w:rsid w:val="00A84132"/>
    <w:rsid w:val="00B835EA"/>
    <w:rsid w:val="00C33E79"/>
    <w:rsid w:val="00C5075E"/>
    <w:rsid w:val="00CE76A1"/>
    <w:rsid w:val="00D324ED"/>
    <w:rsid w:val="00DE0311"/>
    <w:rsid w:val="00E31A5F"/>
    <w:rsid w:val="00F270C9"/>
    <w:rsid w:val="5639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semiHidden/>
    <w:unhideWhenUsed/>
    <w:uiPriority w:val="99"/>
    <w:rPr>
      <w:b/>
      <w:bCs/>
    </w:rPr>
  </w:style>
  <w:style w:type="paragraph" w:styleId="3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7"/>
    <w:link w:val="6"/>
    <w:uiPriority w:val="99"/>
    <w:rPr>
      <w:sz w:val="18"/>
      <w:szCs w:val="18"/>
    </w:rPr>
  </w:style>
  <w:style w:type="character" w:customStyle="1" w:styleId="11">
    <w:name w:val="页脚 字符"/>
    <w:basedOn w:val="7"/>
    <w:link w:val="5"/>
    <w:uiPriority w:val="99"/>
    <w:rPr>
      <w:sz w:val="18"/>
      <w:szCs w:val="18"/>
    </w:rPr>
  </w:style>
  <w:style w:type="character" w:styleId="12">
    <w:name w:val="Placeholder Text"/>
    <w:basedOn w:val="7"/>
    <w:semiHidden/>
    <w:qFormat/>
    <w:uiPriority w:val="99"/>
    <w:rPr>
      <w:color w:val="808080"/>
    </w:rPr>
  </w:style>
  <w:style w:type="character" w:customStyle="1" w:styleId="13">
    <w:name w:val="批注文字 字符"/>
    <w:basedOn w:val="7"/>
    <w:link w:val="3"/>
    <w:semiHidden/>
    <w:qFormat/>
    <w:uiPriority w:val="99"/>
  </w:style>
  <w:style w:type="character" w:customStyle="1" w:styleId="14">
    <w:name w:val="批注主题 字符"/>
    <w:basedOn w:val="13"/>
    <w:link w:val="2"/>
    <w:semiHidden/>
    <w:uiPriority w:val="99"/>
    <w:rPr>
      <w:b/>
      <w:bCs/>
    </w:rPr>
  </w:style>
  <w:style w:type="character" w:customStyle="1" w:styleId="15">
    <w:name w:val="批注框文本 字符"/>
    <w:basedOn w:val="7"/>
    <w:link w:val="4"/>
    <w:semiHidden/>
    <w:uiPriority w:val="99"/>
    <w:rPr>
      <w:sz w:val="18"/>
      <w:szCs w:val="18"/>
    </w:rPr>
  </w:style>
  <w:style w:type="paragraph" w:customStyle="1" w:styleId="16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0F273C-2E73-47A8-A067-682781C115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417</Words>
  <Characters>2382</Characters>
  <Lines>19</Lines>
  <Paragraphs>5</Paragraphs>
  <TotalTime>528</TotalTime>
  <ScaleCrop>false</ScaleCrop>
  <LinksUpToDate>false</LinksUpToDate>
  <CharactersWithSpaces>2794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2019-01-16T16:30:00Z</dcterms:created>
  <dc:creator>静雯 林</dc:creator>
  <cp:lastModifiedBy>致一书院祝老师</cp:lastModifiedBy>
  <dcterms:modified xsi:type="dcterms:W3CDTF">2019-01-19T17:24:16Z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