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8B259" w14:textId="77777777" w:rsidR="00D34E58" w:rsidRDefault="00593C5D">
      <w:pPr>
        <w:rPr>
          <w:i/>
          <w:u w:val="single"/>
        </w:rPr>
      </w:pPr>
      <w:bookmarkStart w:id="0" w:name="OLE_LINK1"/>
      <w:bookmarkStart w:id="1" w:name="OLE_LINK2"/>
      <w:r>
        <w:rPr>
          <w:i/>
          <w:u w:val="single"/>
        </w:rPr>
        <w:t>Question</w:t>
      </w:r>
      <w:r>
        <w:rPr>
          <w:rFonts w:hint="eastAsia"/>
          <w:i/>
          <w:u w:val="single"/>
        </w:rPr>
        <w:t>: Some parents offer their school-age children money for each high grade they get in school. Do you think this is a good idea? Use specific reasons and examples to support your answer.</w:t>
      </w:r>
    </w:p>
    <w:bookmarkEnd w:id="0"/>
    <w:bookmarkEnd w:id="1"/>
    <w:p w14:paraId="5F7EE94E" w14:textId="77777777" w:rsidR="00D34E58" w:rsidRDefault="00D34E58"/>
    <w:p w14:paraId="22C94189" w14:textId="7716A38B" w:rsidR="00D34E58" w:rsidRDefault="00593C5D">
      <w:pPr>
        <w:rPr>
          <w:ins w:id="2" w:author="xuhaiyanjane" w:date="2016-09-02T12:41:00Z"/>
        </w:rPr>
      </w:pPr>
      <w:r w:rsidRPr="00801260">
        <w:rPr>
          <w:rFonts w:hint="eastAsia"/>
          <w:color w:val="9BBB59" w:themeColor="accent3"/>
        </w:rPr>
        <w:t xml:space="preserve">Tracing back to </w:t>
      </w:r>
      <w:r w:rsidRPr="004112E1">
        <w:rPr>
          <w:rFonts w:hint="eastAsia"/>
          <w:color w:val="E36C0A" w:themeColor="accent6" w:themeShade="BF"/>
        </w:rPr>
        <w:t>my childhood days when I struggled in my endless studies without an idea of the meaning of learning, I realized if there</w:t>
      </w:r>
      <w:r w:rsidR="00FA657C" w:rsidRPr="004112E1">
        <w:rPr>
          <w:rFonts w:hint="eastAsia"/>
          <w:color w:val="E36C0A" w:themeColor="accent6" w:themeShade="BF"/>
        </w:rPr>
        <w:t xml:space="preserve"> had been something as a stimulus</w:t>
      </w:r>
      <w:r w:rsidRPr="004112E1">
        <w:rPr>
          <w:rFonts w:hint="eastAsia"/>
          <w:color w:val="E36C0A" w:themeColor="accent6" w:themeShade="BF"/>
        </w:rPr>
        <w:t xml:space="preserve"> for my good scores, I would definitely have gotten better </w:t>
      </w:r>
      <w:proofErr w:type="gramStart"/>
      <w:r w:rsidRPr="004112E1">
        <w:rPr>
          <w:rFonts w:hint="eastAsia"/>
          <w:color w:val="E36C0A" w:themeColor="accent6" w:themeShade="BF"/>
        </w:rPr>
        <w:t>grades.</w:t>
      </w:r>
      <w:r w:rsidR="004112E1">
        <w:rPr>
          <w:rFonts w:hint="eastAsia"/>
          <w:color w:val="E36C0A" w:themeColor="accent6" w:themeShade="BF"/>
        </w:rPr>
        <w:t>（</w:t>
      </w:r>
      <w:proofErr w:type="gramEnd"/>
      <w:r w:rsidR="004112E1">
        <w:rPr>
          <w:rFonts w:hint="eastAsia"/>
          <w:color w:val="E36C0A" w:themeColor="accent6" w:themeShade="BF"/>
        </w:rPr>
        <w:t>自然引入</w:t>
      </w:r>
      <w:r w:rsidR="00724EC3">
        <w:rPr>
          <w:rFonts w:hint="eastAsia"/>
          <w:color w:val="E36C0A" w:themeColor="accent6" w:themeShade="BF"/>
        </w:rPr>
        <w:t>，虚拟语气</w:t>
      </w:r>
      <w:r w:rsidR="004112E1">
        <w:rPr>
          <w:rFonts w:hint="eastAsia"/>
          <w:color w:val="E36C0A" w:themeColor="accent6" w:themeShade="BF"/>
        </w:rPr>
        <w:t>）</w:t>
      </w:r>
      <w:r>
        <w:rPr>
          <w:rFonts w:hint="eastAsia"/>
        </w:rPr>
        <w:t xml:space="preserve"> Yet, most parents do not have a sense of rewarding children for their good performance in school. Therefore, the choice of offering children money for high grades is becoming a h</w:t>
      </w:r>
      <w:bookmarkStart w:id="3" w:name="_GoBack"/>
      <w:bookmarkEnd w:id="3"/>
      <w:r>
        <w:rPr>
          <w:rFonts w:hint="eastAsia"/>
        </w:rPr>
        <w:t>ot topic among parents. As for me, I support this idea.</w:t>
      </w:r>
    </w:p>
    <w:p w14:paraId="1DE3E356" w14:textId="77777777" w:rsidR="009A2F68" w:rsidRDefault="009A2F68"/>
    <w:p w14:paraId="4A95276B" w14:textId="77777777" w:rsidR="00D34E58" w:rsidRDefault="00593C5D">
      <w:pPr>
        <w:rPr>
          <w:ins w:id="4" w:author="xuhaiyanjane" w:date="2016-09-02T12:40:00Z"/>
        </w:rPr>
      </w:pPr>
      <w:r>
        <w:t>First, money</w:t>
      </w:r>
      <w:r w:rsidR="009A2F68">
        <w:rPr>
          <w:rFonts w:hint="eastAsia"/>
        </w:rPr>
        <w:t>, as a reward of better performance in study,</w:t>
      </w:r>
      <w:r>
        <w:t xml:space="preserve"> will encourage children to do their best. Too much homework every day and </w:t>
      </w:r>
      <w:r w:rsidR="009A2F68">
        <w:rPr>
          <w:rFonts w:hint="eastAsia"/>
        </w:rPr>
        <w:t>many</w:t>
      </w:r>
      <w:r>
        <w:t xml:space="preserve"> </w:t>
      </w:r>
      <w:commentRangeStart w:id="5"/>
      <w:r w:rsidRPr="004112E1">
        <w:rPr>
          <w:color w:val="9BBB59" w:themeColor="accent3"/>
        </w:rPr>
        <w:t>intricate</w:t>
      </w:r>
      <w:hyperlink r:id="rId7" w:history="1">
        <w:r w:rsidR="004112E1" w:rsidRPr="004112E1">
          <w:rPr>
            <w:rStyle w:val="phonitic"/>
            <w:rFonts w:ascii="Helvetica" w:hAnsi="Helvetica" w:cs="Helvetica"/>
            <w:color w:val="9BBB59" w:themeColor="accent3"/>
            <w:sz w:val="20"/>
            <w:szCs w:val="20"/>
            <w:shd w:val="clear" w:color="auto" w:fill="FFFFFF"/>
          </w:rPr>
          <w:t>/'ɪntrɪkət/</w:t>
        </w:r>
      </w:hyperlink>
      <w:r w:rsidRPr="004112E1">
        <w:rPr>
          <w:color w:val="9BBB59" w:themeColor="accent3"/>
        </w:rPr>
        <w:t xml:space="preserve"> theories </w:t>
      </w:r>
      <w:commentRangeEnd w:id="5"/>
      <w:r w:rsidR="004112E1">
        <w:rPr>
          <w:rStyle w:val="a7"/>
        </w:rPr>
        <w:commentReference w:id="5"/>
      </w:r>
      <w:r>
        <w:t xml:space="preserve">really </w:t>
      </w:r>
      <w:r w:rsidRPr="004112E1">
        <w:rPr>
          <w:color w:val="9BBB59" w:themeColor="accent3"/>
        </w:rPr>
        <w:t xml:space="preserve">put </w:t>
      </w:r>
      <w:r w:rsidR="009A2F68" w:rsidRPr="004112E1">
        <w:rPr>
          <w:rFonts w:hint="eastAsia"/>
          <w:color w:val="9BBB59" w:themeColor="accent3"/>
        </w:rPr>
        <w:t xml:space="preserve">such </w:t>
      </w:r>
      <w:r w:rsidRPr="004112E1">
        <w:rPr>
          <w:color w:val="9BBB59" w:themeColor="accent3"/>
        </w:rPr>
        <w:t>heavy pressure on students</w:t>
      </w:r>
      <w:r>
        <w:t xml:space="preserve"> that sometimes they cannot</w:t>
      </w:r>
      <w:commentRangeStart w:id="6"/>
      <w:r>
        <w:t xml:space="preserve"> adhere to</w:t>
      </w:r>
      <w:commentRangeEnd w:id="6"/>
      <w:r w:rsidR="004112E1">
        <w:rPr>
          <w:rStyle w:val="a7"/>
        </w:rPr>
        <w:commentReference w:id="6"/>
      </w:r>
      <w:r>
        <w:t xml:space="preserve"> </w:t>
      </w:r>
      <w:commentRangeStart w:id="7"/>
      <w:r w:rsidRPr="004112E1">
        <w:rPr>
          <w:color w:val="9BBB59" w:themeColor="accent3"/>
        </w:rPr>
        <w:t>consistent learning without hesitation</w:t>
      </w:r>
      <w:commentRangeEnd w:id="7"/>
      <w:r w:rsidR="004112E1">
        <w:rPr>
          <w:rStyle w:val="a7"/>
        </w:rPr>
        <w:commentReference w:id="7"/>
      </w:r>
      <w:r>
        <w:t>. At this time, if some short-range benefit</w:t>
      </w:r>
      <w:r w:rsidR="009A2F68">
        <w:rPr>
          <w:rFonts w:hint="eastAsia"/>
        </w:rPr>
        <w:t>s</w:t>
      </w:r>
      <w:r>
        <w:t xml:space="preserve"> could be gained with </w:t>
      </w:r>
      <w:r w:rsidR="009A2F68">
        <w:rPr>
          <w:rFonts w:hint="eastAsia"/>
        </w:rPr>
        <w:t xml:space="preserve">a </w:t>
      </w:r>
      <w:r>
        <w:t xml:space="preserve">good performance in exams, the situation would be totally different. Children will, indeed, have stronger motivation to concentrate on their subjects. </w:t>
      </w:r>
      <w:r w:rsidRPr="004112E1">
        <w:rPr>
          <w:color w:val="E36C0A" w:themeColor="accent6" w:themeShade="BF"/>
        </w:rPr>
        <w:t>A story on the newspaper came to my mind when it comes to this point</w:t>
      </w:r>
      <w:r w:rsidR="004112E1">
        <w:rPr>
          <w:rFonts w:hint="eastAsia"/>
          <w:color w:val="E36C0A" w:themeColor="accent6" w:themeShade="BF"/>
        </w:rPr>
        <w:t>（别人的故事）</w:t>
      </w:r>
      <w:r w:rsidRPr="004112E1">
        <w:rPr>
          <w:color w:val="E36C0A" w:themeColor="accent6" w:themeShade="BF"/>
        </w:rPr>
        <w:t xml:space="preserve">. </w:t>
      </w:r>
      <w:r>
        <w:t>A boy named Jack, a high school student, always got a good grade during exams with his parents both</w:t>
      </w:r>
      <w:r w:rsidR="009A2F68">
        <w:rPr>
          <w:rFonts w:hint="eastAsia"/>
        </w:rPr>
        <w:t xml:space="preserve"> being</w:t>
      </w:r>
      <w:r>
        <w:t xml:space="preserve"> illiterate. When asked about his reason of keeping such a good performance, his answer was meaningful. Every time he got a good score, some money </w:t>
      </w:r>
      <w:r w:rsidR="00165CEA">
        <w:rPr>
          <w:rFonts w:hint="eastAsia"/>
        </w:rPr>
        <w:t>would</w:t>
      </w:r>
      <w:r>
        <w:t xml:space="preserve"> be offered by his parents while nothing </w:t>
      </w:r>
      <w:commentRangeStart w:id="8"/>
      <w:r w:rsidRPr="004112E1">
        <w:rPr>
          <w:color w:val="9BBB59" w:themeColor="accent3"/>
        </w:rPr>
        <w:t>rendered t</w:t>
      </w:r>
      <w:commentRangeEnd w:id="8"/>
      <w:r w:rsidR="00724EC3">
        <w:rPr>
          <w:rStyle w:val="a7"/>
        </w:rPr>
        <w:commentReference w:id="8"/>
      </w:r>
      <w:r w:rsidRPr="004112E1">
        <w:rPr>
          <w:color w:val="9BBB59" w:themeColor="accent3"/>
        </w:rPr>
        <w:t xml:space="preserve">o </w:t>
      </w:r>
      <w:r>
        <w:t>him with bad performance. His friends all envy him for his parents' method of rewarding money for good grades. This example really demonstrates that money is an encouragement for students during the studies.</w:t>
      </w:r>
    </w:p>
    <w:p w14:paraId="57161128" w14:textId="77777777" w:rsidR="00D34E58" w:rsidRDefault="00D34E58"/>
    <w:p w14:paraId="049D0AD8" w14:textId="77777777" w:rsidR="009A2F68" w:rsidRDefault="00593C5D">
      <w:r>
        <w:t xml:space="preserve">Furthermore, that parents offer money to good scores will </w:t>
      </w:r>
      <w:r w:rsidRPr="004112E1">
        <w:rPr>
          <w:color w:val="9BBB59" w:themeColor="accent3"/>
        </w:rPr>
        <w:t xml:space="preserve">form children's awareness </w:t>
      </w:r>
      <w:r>
        <w:t xml:space="preserve">of </w:t>
      </w:r>
      <w:r w:rsidR="009A2F68">
        <w:rPr>
          <w:rFonts w:hint="eastAsia"/>
        </w:rPr>
        <w:t>managing</w:t>
      </w:r>
      <w:r>
        <w:t xml:space="preserve"> money. Children, of course, could not make money when studying in school while they are the consumers as well, which means many times students cannot afford </w:t>
      </w:r>
      <w:r w:rsidR="009A2F68">
        <w:rPr>
          <w:rFonts w:hint="eastAsia"/>
        </w:rPr>
        <w:t>what</w:t>
      </w:r>
      <w:r>
        <w:t xml:space="preserve"> </w:t>
      </w:r>
      <w:r w:rsidR="00EF6979">
        <w:t xml:space="preserve">they </w:t>
      </w:r>
      <w:proofErr w:type="gramStart"/>
      <w:r w:rsidR="00B16351">
        <w:rPr>
          <w:rFonts w:hint="eastAsia"/>
        </w:rPr>
        <w:t>want</w:t>
      </w:r>
      <w:r w:rsidR="009A2F68">
        <w:rPr>
          <w:rFonts w:hint="eastAsia"/>
          <w:color w:val="0000FF"/>
        </w:rPr>
        <w:t xml:space="preserve"> </w:t>
      </w:r>
      <w:r>
        <w:t>.</w:t>
      </w:r>
      <w:proofErr w:type="gramEnd"/>
      <w:r w:rsidRPr="004112E1">
        <w:rPr>
          <w:color w:val="7030A0"/>
        </w:rPr>
        <w:t xml:space="preserve"> If there were to a method for students to </w:t>
      </w:r>
      <w:r w:rsidR="00B16351" w:rsidRPr="004112E1">
        <w:rPr>
          <w:rFonts w:hint="eastAsia"/>
          <w:color w:val="7030A0"/>
        </w:rPr>
        <w:t>make</w:t>
      </w:r>
      <w:r w:rsidRPr="004112E1">
        <w:rPr>
          <w:color w:val="7030A0"/>
        </w:rPr>
        <w:t xml:space="preserve"> money on their own without influencing their precious learning time, it would be making money with good marks in exams</w:t>
      </w:r>
      <w:r w:rsidR="004112E1">
        <w:rPr>
          <w:rFonts w:hint="eastAsia"/>
          <w:color w:val="7030A0"/>
        </w:rPr>
        <w:t>（观点奇妙）</w:t>
      </w:r>
      <w:r w:rsidRPr="004112E1">
        <w:rPr>
          <w:color w:val="7030A0"/>
        </w:rPr>
        <w:t>.</w:t>
      </w:r>
      <w:r>
        <w:t xml:space="preserve"> </w:t>
      </w:r>
      <w:r w:rsidR="009A2F68" w:rsidRPr="009A2F68">
        <w:rPr>
          <w:rFonts w:hint="eastAsia"/>
        </w:rPr>
        <w:t>For one thing</w:t>
      </w:r>
      <w:r>
        <w:t xml:space="preserve">, children will </w:t>
      </w:r>
      <w:commentRangeStart w:id="9"/>
      <w:r w:rsidRPr="00801260">
        <w:rPr>
          <w:color w:val="9BBB59" w:themeColor="accent3"/>
        </w:rPr>
        <w:t>get access to</w:t>
      </w:r>
      <w:commentRangeEnd w:id="9"/>
      <w:r w:rsidR="00801260">
        <w:rPr>
          <w:rStyle w:val="a7"/>
        </w:rPr>
        <w:commentReference w:id="9"/>
      </w:r>
      <w:r>
        <w:t xml:space="preserve"> some items they want to buy in the right way.</w:t>
      </w:r>
      <w:r w:rsidR="009A2F68">
        <w:rPr>
          <w:rFonts w:hint="eastAsia"/>
        </w:rPr>
        <w:t xml:space="preserve"> For another</w:t>
      </w:r>
      <w:r>
        <w:t xml:space="preserve">, the sense of making money would begin to form from their childhood, which will lead to their better performance in the future for the reward of life. </w:t>
      </w:r>
      <w:proofErr w:type="gramStart"/>
      <w:r>
        <w:t>So</w:t>
      </w:r>
      <w:proofErr w:type="gramEnd"/>
      <w:r>
        <w:t xml:space="preserve"> whe</w:t>
      </w:r>
      <w:r w:rsidRPr="009A2F68">
        <w:t xml:space="preserve">n Jack attended college, he began to take several part-time jobs to </w:t>
      </w:r>
      <w:r w:rsidR="009A2F68" w:rsidRPr="009A2F68">
        <w:rPr>
          <w:rFonts w:hint="eastAsia"/>
        </w:rPr>
        <w:t>make</w:t>
      </w:r>
      <w:r w:rsidRPr="009A2F68">
        <w:t xml:space="preserve"> money and accumulate experience. </w:t>
      </w:r>
      <w:r w:rsidR="00EF6979">
        <w:t xml:space="preserve">Upon his graduation, he </w:t>
      </w:r>
      <w:r w:rsidR="009A2F68">
        <w:rPr>
          <w:rFonts w:hint="eastAsia"/>
        </w:rPr>
        <w:t>had</w:t>
      </w:r>
      <w:ins w:id="10" w:author="xuhaiyanjane" w:date="2016-09-02T13:03:00Z">
        <w:r w:rsidRPr="009A2F68">
          <w:rPr>
            <w:rFonts w:hint="eastAsia"/>
          </w:rPr>
          <w:t xml:space="preserve"> </w:t>
        </w:r>
      </w:ins>
      <w:r w:rsidR="00EF6979">
        <w:t xml:space="preserve">already </w:t>
      </w:r>
      <w:r w:rsidR="009A2F68" w:rsidRPr="009A2F68">
        <w:rPr>
          <w:rFonts w:hint="eastAsia"/>
        </w:rPr>
        <w:t>accumulated enough money for further education</w:t>
      </w:r>
      <w:r w:rsidR="00EF6979">
        <w:t xml:space="preserve"> while his roommates were struggling </w:t>
      </w:r>
      <w:r w:rsidR="009A2F68" w:rsidRPr="009A2F68">
        <w:rPr>
          <w:rFonts w:hint="eastAsia"/>
        </w:rPr>
        <w:t>in daily trifles of money</w:t>
      </w:r>
      <w:r w:rsidR="00EF6979">
        <w:t>.</w:t>
      </w:r>
      <w:r w:rsidRPr="009A2F68">
        <w:t xml:space="preserve"> </w:t>
      </w:r>
      <w:r>
        <w:t>It is Jack's parents who lead him to the way of raising money on his own and this awareness will surely benefit him for life long.</w:t>
      </w:r>
    </w:p>
    <w:p w14:paraId="17B5B5BF" w14:textId="77777777" w:rsidR="00D34E58" w:rsidRDefault="009A2F68">
      <w:r>
        <w:t xml:space="preserve"> </w:t>
      </w:r>
    </w:p>
    <w:p w14:paraId="310A197C" w14:textId="77777777" w:rsidR="00D34E58" w:rsidRDefault="00593C5D">
      <w:pPr>
        <w:rPr>
          <w:ins w:id="11" w:author="xuhaiyanjane" w:date="2016-09-02T13:04:00Z"/>
        </w:rPr>
      </w:pPr>
      <w:r>
        <w:t>In conclusion,</w:t>
      </w:r>
      <w:r w:rsidRPr="00415DE0">
        <w:t xml:space="preserve"> it is an estimated fact that everyone needs </w:t>
      </w:r>
      <w:commentRangeStart w:id="12"/>
      <w:r w:rsidRPr="00415DE0">
        <w:rPr>
          <w:color w:val="9BBB59" w:themeColor="accent3"/>
        </w:rPr>
        <w:t>stimuli</w:t>
      </w:r>
      <w:r w:rsidRPr="00415DE0">
        <w:t xml:space="preserve"> </w:t>
      </w:r>
      <w:commentRangeEnd w:id="12"/>
      <w:r w:rsidR="00801260" w:rsidRPr="00415DE0">
        <w:rPr>
          <w:rStyle w:val="a7"/>
        </w:rPr>
        <w:commentReference w:id="12"/>
      </w:r>
      <w:r w:rsidRPr="00415DE0">
        <w:t>whatever he does.</w:t>
      </w:r>
      <w:r>
        <w:t xml:space="preserve"> Therefore, that parents render some money to their children for good grades in exams is a wise choice. This is because it will not only encourage children to</w:t>
      </w:r>
      <w:bookmarkStart w:id="13" w:name="OLE_LINK3"/>
      <w:r>
        <w:t xml:space="preserve"> </w:t>
      </w:r>
      <w:r w:rsidRPr="00415DE0">
        <w:rPr>
          <w:color w:val="9BBB59" w:themeColor="accent3"/>
        </w:rPr>
        <w:t>break their necks</w:t>
      </w:r>
      <w:bookmarkEnd w:id="13"/>
      <w:r w:rsidRPr="00415DE0">
        <w:rPr>
          <w:color w:val="9BBB59" w:themeColor="accent3"/>
        </w:rPr>
        <w:t xml:space="preserve"> to study</w:t>
      </w:r>
      <w:r>
        <w:t xml:space="preserve">, but also cultivate students' awareness to raise money </w:t>
      </w:r>
      <w:r w:rsidRPr="00415DE0">
        <w:rPr>
          <w:color w:val="9BBB59" w:themeColor="accent3"/>
        </w:rPr>
        <w:t xml:space="preserve">with their own </w:t>
      </w:r>
      <w:commentRangeStart w:id="14"/>
      <w:r w:rsidR="005D07CD" w:rsidRPr="00415DE0">
        <w:rPr>
          <w:rFonts w:hint="eastAsia"/>
          <w:color w:val="9BBB59" w:themeColor="accent3"/>
        </w:rPr>
        <w:t>endeavor</w:t>
      </w:r>
      <w:commentRangeEnd w:id="14"/>
      <w:r w:rsidR="00415DE0">
        <w:rPr>
          <w:rStyle w:val="a7"/>
        </w:rPr>
        <w:commentReference w:id="14"/>
      </w:r>
      <w:r w:rsidRPr="00415DE0">
        <w:rPr>
          <w:color w:val="9BBB59" w:themeColor="accent3"/>
        </w:rPr>
        <w:t>.</w:t>
      </w:r>
    </w:p>
    <w:p w14:paraId="6B806D41" w14:textId="77777777" w:rsidR="00D34E58" w:rsidRDefault="00D34E58"/>
    <w:p w14:paraId="38EC5432" w14:textId="77777777" w:rsidR="00D34E58" w:rsidRDefault="00D34E58"/>
    <w:p w14:paraId="5D66C61F" w14:textId="77777777" w:rsidR="00D34E58" w:rsidRDefault="00D34E58"/>
    <w:p w14:paraId="4ACB89CC" w14:textId="77777777" w:rsidR="00D34E58" w:rsidRDefault="00D34E58"/>
    <w:sectPr w:rsidR="00D34E58" w:rsidSect="00D34E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静雯 林" w:date="2019-01-20T10:15:00Z" w:initials="静雯">
    <w:p w14:paraId="22D7D46A" w14:textId="77777777" w:rsidR="004112E1" w:rsidRDefault="004112E1">
      <w:pPr>
        <w:pStyle w:val="a8"/>
      </w:pPr>
      <w:r>
        <w:rPr>
          <w:rStyle w:val="a7"/>
        </w:rPr>
        <w:annotationRef/>
      </w:r>
      <w:r>
        <w:rPr>
          <w:rFonts w:hint="eastAsia"/>
        </w:rPr>
        <w:t>错综复杂的</w:t>
      </w:r>
    </w:p>
  </w:comment>
  <w:comment w:id="6" w:author="静雯 林" w:date="2019-01-20T10:16:00Z" w:initials="静雯">
    <w:p w14:paraId="4CFCAAC4" w14:textId="77777777" w:rsidR="004112E1" w:rsidRDefault="004112E1">
      <w:pPr>
        <w:pStyle w:val="a8"/>
      </w:pPr>
      <w:r>
        <w:rPr>
          <w:rStyle w:val="a7"/>
        </w:rPr>
        <w:annotationRef/>
      </w:r>
      <w:r>
        <w:t>Adhere</w:t>
      </w:r>
      <w:hyperlink r:id="rId1" w:history="1">
        <w:r>
          <w:rPr>
            <w:rStyle w:val="phonitic"/>
            <w:rFonts w:ascii="Helvetica" w:hAnsi="Helvetica" w:cs="Helvetica"/>
            <w:color w:val="808080"/>
            <w:sz w:val="20"/>
            <w:szCs w:val="20"/>
            <w:shd w:val="clear" w:color="auto" w:fill="FFFFFF"/>
          </w:rPr>
          <w:t>/əd'hɪr/</w:t>
        </w:r>
      </w:hyperlink>
      <w:r>
        <w:t xml:space="preserve"> to </w:t>
      </w:r>
      <w:proofErr w:type="spellStart"/>
      <w:r>
        <w:t>sth</w:t>
      </w:r>
      <w:proofErr w:type="spellEnd"/>
      <w:r>
        <w:t xml:space="preserve"> </w:t>
      </w:r>
      <w:r>
        <w:rPr>
          <w:rFonts w:hint="eastAsia"/>
        </w:rPr>
        <w:t>坚持某事</w:t>
      </w:r>
    </w:p>
  </w:comment>
  <w:comment w:id="7" w:author="静雯 林" w:date="2019-01-20T10:17:00Z" w:initials="静雯">
    <w:p w14:paraId="14300D41" w14:textId="77777777" w:rsidR="004112E1" w:rsidRDefault="004112E1">
      <w:pPr>
        <w:pStyle w:val="a8"/>
      </w:pPr>
      <w:r>
        <w:rPr>
          <w:rStyle w:val="a7"/>
        </w:rPr>
        <w:annotationRef/>
      </w:r>
      <w:r>
        <w:rPr>
          <w:rFonts w:hint="eastAsia"/>
        </w:rPr>
        <w:t>名词</w:t>
      </w:r>
    </w:p>
  </w:comment>
  <w:comment w:id="8" w:author="静雯 林" w:date="2019-02-17T20:46:00Z" w:initials="静雯">
    <w:p w14:paraId="3A8D162E" w14:textId="52BBF3CE" w:rsidR="00724EC3" w:rsidRDefault="00724EC3">
      <w:pPr>
        <w:pStyle w:val="a8"/>
      </w:pPr>
      <w:r>
        <w:rPr>
          <w:rStyle w:val="a7"/>
        </w:rPr>
        <w:annotationRef/>
      </w:r>
      <w:r>
        <w:rPr>
          <w:rFonts w:hint="eastAsia"/>
        </w:rPr>
        <w:t>给予</w:t>
      </w:r>
    </w:p>
  </w:comment>
  <w:comment w:id="9" w:author="静雯 林" w:date="2019-01-20T10:26:00Z" w:initials="静雯">
    <w:p w14:paraId="1279273F" w14:textId="77777777" w:rsidR="00801260" w:rsidRDefault="00801260">
      <w:pPr>
        <w:pStyle w:val="a8"/>
      </w:pPr>
      <w:r>
        <w:rPr>
          <w:rStyle w:val="a7"/>
        </w:rPr>
        <w:annotationRef/>
      </w:r>
      <w:r>
        <w:t xml:space="preserve">Get access to </w:t>
      </w:r>
      <w:r>
        <w:rPr>
          <w:rFonts w:hint="eastAsia"/>
        </w:rPr>
        <w:t>获得，接近，可以使用</w:t>
      </w:r>
    </w:p>
  </w:comment>
  <w:comment w:id="12" w:author="静雯 林" w:date="2019-01-20T10:31:00Z" w:initials="静雯">
    <w:p w14:paraId="4CE34AF1" w14:textId="77777777" w:rsidR="00801260" w:rsidRDefault="00801260">
      <w:pPr>
        <w:pStyle w:val="a8"/>
      </w:pPr>
      <w:r>
        <w:rPr>
          <w:rStyle w:val="a7"/>
        </w:rPr>
        <w:annotationRef/>
      </w:r>
      <w:hyperlink r:id="rId2" w:history="1">
        <w:r>
          <w:rPr>
            <w:rStyle w:val="phonitic"/>
            <w:rFonts w:ascii="Helvetica" w:hAnsi="Helvetica" w:cs="Helvetica"/>
            <w:color w:val="808080"/>
            <w:sz w:val="20"/>
            <w:szCs w:val="20"/>
            <w:shd w:val="clear" w:color="auto" w:fill="FFFFFF"/>
          </w:rPr>
          <w:t>/'stɪmjələs/</w:t>
        </w:r>
      </w:hyperlink>
      <w:r>
        <w:t>stimulus</w:t>
      </w:r>
      <w:r>
        <w:rPr>
          <w:rFonts w:hint="eastAsia"/>
        </w:rPr>
        <w:t>刺激物</w:t>
      </w:r>
    </w:p>
    <w:p w14:paraId="46BEDC16" w14:textId="77777777" w:rsidR="00801260" w:rsidRDefault="00801260">
      <w:pPr>
        <w:pStyle w:val="a8"/>
      </w:pPr>
      <w:r>
        <w:rPr>
          <w:rFonts w:hint="eastAsia"/>
        </w:rPr>
        <w:t>复数：</w:t>
      </w:r>
      <w:r>
        <w:rPr>
          <w:rFonts w:hint="eastAsia"/>
        </w:rPr>
        <w:t>s</w:t>
      </w:r>
      <w:r>
        <w:t xml:space="preserve">timuli </w:t>
      </w:r>
      <w:hyperlink r:id="rId3" w:history="1">
        <w:r>
          <w:rPr>
            <w:rStyle w:val="phonitic"/>
            <w:rFonts w:ascii="Helvetica" w:hAnsi="Helvetica" w:cs="Helvetica"/>
            <w:color w:val="808080"/>
            <w:sz w:val="20"/>
            <w:szCs w:val="20"/>
            <w:shd w:val="clear" w:color="auto" w:fill="FFFFFF"/>
          </w:rPr>
          <w:t>/'stimjulai/</w:t>
        </w:r>
      </w:hyperlink>
      <w:r>
        <w:t xml:space="preserve"> </w:t>
      </w:r>
    </w:p>
  </w:comment>
  <w:comment w:id="14" w:author="静雯 林" w:date="2019-01-20T10:35:00Z" w:initials="静雯">
    <w:p w14:paraId="230E1E59" w14:textId="77777777" w:rsidR="00415DE0" w:rsidRDefault="00415DE0">
      <w:pPr>
        <w:pStyle w:val="a8"/>
      </w:pPr>
      <w:r>
        <w:t xml:space="preserve">Endeavor </w:t>
      </w:r>
      <w:r>
        <w:rPr>
          <w:rStyle w:val="a7"/>
        </w:rPr>
        <w:annotationRef/>
      </w:r>
      <w:hyperlink r:id="rId4" w:history="1">
        <w:r>
          <w:rPr>
            <w:rStyle w:val="phonitic"/>
            <w:rFonts w:ascii="Helvetica" w:hAnsi="Helvetica" w:cs="Helvetica"/>
            <w:color w:val="808080"/>
            <w:sz w:val="20"/>
            <w:szCs w:val="20"/>
            <w:shd w:val="clear" w:color="auto" w:fill="FFFFFF"/>
          </w:rPr>
          <w:t>/ɛnˈdɛvɚ/</w:t>
        </w:r>
      </w:hyperlink>
      <w:r>
        <w:rPr>
          <w:rFonts w:hint="eastAsia"/>
        </w:rPr>
        <w:t>努力</w:t>
      </w:r>
      <w:r>
        <w:rPr>
          <w:rFonts w:hint="eastAsia"/>
        </w:rPr>
        <w:t>n</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D7D46A" w15:done="0"/>
  <w15:commentEx w15:paraId="4CFCAAC4" w15:done="0"/>
  <w15:commentEx w15:paraId="14300D41" w15:done="0"/>
  <w15:commentEx w15:paraId="3A8D162E" w15:done="0"/>
  <w15:commentEx w15:paraId="1279273F" w15:done="0"/>
  <w15:commentEx w15:paraId="46BEDC16" w15:done="0"/>
  <w15:commentEx w15:paraId="230E1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D7D46A" w16cid:durableId="1FEEC8AA"/>
  <w16cid:commentId w16cid:paraId="4CFCAAC4" w16cid:durableId="1FEEC8E0"/>
  <w16cid:commentId w16cid:paraId="14300D41" w16cid:durableId="1FEEC938"/>
  <w16cid:commentId w16cid:paraId="3A8D162E" w16cid:durableId="201446A8"/>
  <w16cid:commentId w16cid:paraId="1279273F" w16cid:durableId="1FEECB42"/>
  <w16cid:commentId w16cid:paraId="46BEDC16" w16cid:durableId="1FEECC87"/>
  <w16cid:commentId w16cid:paraId="230E1E59" w16cid:durableId="1FEECD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6BF51" w14:textId="77777777" w:rsidR="00B336F7" w:rsidRDefault="00B336F7" w:rsidP="00196E71">
      <w:r>
        <w:separator/>
      </w:r>
    </w:p>
  </w:endnote>
  <w:endnote w:type="continuationSeparator" w:id="0">
    <w:p w14:paraId="1CF446E9" w14:textId="77777777" w:rsidR="00B336F7" w:rsidRDefault="00B336F7" w:rsidP="0019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1E3A5" w14:textId="77777777" w:rsidR="00B336F7" w:rsidRDefault="00B336F7" w:rsidP="00196E71">
      <w:r>
        <w:separator/>
      </w:r>
    </w:p>
  </w:footnote>
  <w:footnote w:type="continuationSeparator" w:id="0">
    <w:p w14:paraId="415BF951" w14:textId="77777777" w:rsidR="00B336F7" w:rsidRDefault="00B336F7" w:rsidP="00196E7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静雯 林">
    <w15:presenceInfo w15:providerId="Windows Live" w15:userId="f3df70559b1be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140C"/>
    <w:rsid w:val="00165CEA"/>
    <w:rsid w:val="00195D03"/>
    <w:rsid w:val="00196E71"/>
    <w:rsid w:val="0031140C"/>
    <w:rsid w:val="0041109D"/>
    <w:rsid w:val="004112E1"/>
    <w:rsid w:val="00415DE0"/>
    <w:rsid w:val="00441A9A"/>
    <w:rsid w:val="00476D9C"/>
    <w:rsid w:val="004C036A"/>
    <w:rsid w:val="0053108C"/>
    <w:rsid w:val="00542791"/>
    <w:rsid w:val="00593C5D"/>
    <w:rsid w:val="005D07CD"/>
    <w:rsid w:val="005E7B76"/>
    <w:rsid w:val="00670FE1"/>
    <w:rsid w:val="00724EC3"/>
    <w:rsid w:val="0072573A"/>
    <w:rsid w:val="007A0360"/>
    <w:rsid w:val="00801260"/>
    <w:rsid w:val="0091691B"/>
    <w:rsid w:val="00925280"/>
    <w:rsid w:val="00954466"/>
    <w:rsid w:val="009A2F68"/>
    <w:rsid w:val="009B2FA9"/>
    <w:rsid w:val="00A30F52"/>
    <w:rsid w:val="00B16351"/>
    <w:rsid w:val="00B21525"/>
    <w:rsid w:val="00B336F7"/>
    <w:rsid w:val="00B533DB"/>
    <w:rsid w:val="00B7757C"/>
    <w:rsid w:val="00B840FD"/>
    <w:rsid w:val="00C06AFB"/>
    <w:rsid w:val="00D34E58"/>
    <w:rsid w:val="00DC1FAE"/>
    <w:rsid w:val="00E2001F"/>
    <w:rsid w:val="00EF6979"/>
    <w:rsid w:val="00F32B77"/>
    <w:rsid w:val="00F719CC"/>
    <w:rsid w:val="00FA657C"/>
    <w:rsid w:val="3FED2F4A"/>
    <w:rsid w:val="5C8D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294B3"/>
  <w15:docId w15:val="{772DBA6D-093A-4455-900B-CCF369C1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4E5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34E58"/>
    <w:pPr>
      <w:tabs>
        <w:tab w:val="center" w:pos="4153"/>
        <w:tab w:val="right" w:pos="8306"/>
      </w:tabs>
      <w:snapToGrid w:val="0"/>
      <w:jc w:val="left"/>
    </w:pPr>
    <w:rPr>
      <w:sz w:val="18"/>
      <w:szCs w:val="18"/>
    </w:rPr>
  </w:style>
  <w:style w:type="paragraph" w:styleId="a5">
    <w:name w:val="header"/>
    <w:basedOn w:val="a"/>
    <w:link w:val="a6"/>
    <w:uiPriority w:val="99"/>
    <w:unhideWhenUsed/>
    <w:rsid w:val="00D34E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D34E58"/>
    <w:rPr>
      <w:sz w:val="18"/>
      <w:szCs w:val="18"/>
    </w:rPr>
  </w:style>
  <w:style w:type="character" w:customStyle="1" w:styleId="a4">
    <w:name w:val="页脚 字符"/>
    <w:basedOn w:val="a0"/>
    <w:link w:val="a3"/>
    <w:uiPriority w:val="99"/>
    <w:semiHidden/>
    <w:rsid w:val="00D34E58"/>
    <w:rPr>
      <w:sz w:val="18"/>
      <w:szCs w:val="18"/>
    </w:rPr>
  </w:style>
  <w:style w:type="character" w:customStyle="1" w:styleId="phonitic">
    <w:name w:val="phonitic"/>
    <w:basedOn w:val="a0"/>
    <w:rsid w:val="004112E1"/>
  </w:style>
  <w:style w:type="character" w:styleId="a7">
    <w:name w:val="annotation reference"/>
    <w:basedOn w:val="a0"/>
    <w:uiPriority w:val="99"/>
    <w:semiHidden/>
    <w:unhideWhenUsed/>
    <w:rsid w:val="004112E1"/>
    <w:rPr>
      <w:sz w:val="21"/>
      <w:szCs w:val="21"/>
    </w:rPr>
  </w:style>
  <w:style w:type="paragraph" w:styleId="a8">
    <w:name w:val="annotation text"/>
    <w:basedOn w:val="a"/>
    <w:link w:val="a9"/>
    <w:uiPriority w:val="99"/>
    <w:semiHidden/>
    <w:unhideWhenUsed/>
    <w:rsid w:val="004112E1"/>
    <w:pPr>
      <w:jc w:val="left"/>
    </w:pPr>
  </w:style>
  <w:style w:type="character" w:customStyle="1" w:styleId="a9">
    <w:name w:val="批注文字 字符"/>
    <w:basedOn w:val="a0"/>
    <w:link w:val="a8"/>
    <w:uiPriority w:val="99"/>
    <w:semiHidden/>
    <w:rsid w:val="004112E1"/>
    <w:rPr>
      <w:kern w:val="2"/>
      <w:sz w:val="21"/>
      <w:szCs w:val="22"/>
    </w:rPr>
  </w:style>
  <w:style w:type="paragraph" w:styleId="aa">
    <w:name w:val="annotation subject"/>
    <w:basedOn w:val="a8"/>
    <w:next w:val="a8"/>
    <w:link w:val="ab"/>
    <w:uiPriority w:val="99"/>
    <w:semiHidden/>
    <w:unhideWhenUsed/>
    <w:rsid w:val="004112E1"/>
    <w:rPr>
      <w:b/>
      <w:bCs/>
    </w:rPr>
  </w:style>
  <w:style w:type="character" w:customStyle="1" w:styleId="ab">
    <w:name w:val="批注主题 字符"/>
    <w:basedOn w:val="a9"/>
    <w:link w:val="aa"/>
    <w:uiPriority w:val="99"/>
    <w:semiHidden/>
    <w:rsid w:val="004112E1"/>
    <w:rPr>
      <w:b/>
      <w:bCs/>
      <w:kern w:val="2"/>
      <w:sz w:val="21"/>
      <w:szCs w:val="22"/>
    </w:rPr>
  </w:style>
  <w:style w:type="paragraph" w:styleId="ac">
    <w:name w:val="Balloon Text"/>
    <w:basedOn w:val="a"/>
    <w:link w:val="ad"/>
    <w:uiPriority w:val="99"/>
    <w:semiHidden/>
    <w:unhideWhenUsed/>
    <w:rsid w:val="004112E1"/>
    <w:rPr>
      <w:sz w:val="18"/>
      <w:szCs w:val="18"/>
    </w:rPr>
  </w:style>
  <w:style w:type="character" w:customStyle="1" w:styleId="ad">
    <w:name w:val="批注框文本 字符"/>
    <w:basedOn w:val="a0"/>
    <w:link w:val="ac"/>
    <w:uiPriority w:val="99"/>
    <w:semiHidden/>
    <w:rsid w:val="004112E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cmd://Speak/_us_/stimuli" TargetMode="External"/><Relationship Id="rId2" Type="http://schemas.openxmlformats.org/officeDocument/2006/relationships/hyperlink" Target="cmd://Speak/_us_/stimulus" TargetMode="External"/><Relationship Id="rId1" Type="http://schemas.openxmlformats.org/officeDocument/2006/relationships/hyperlink" Target="cmd://Speak/_us_/adhere" TargetMode="External"/><Relationship Id="rId4" Type="http://schemas.openxmlformats.org/officeDocument/2006/relationships/hyperlink" Target="cmd://Speak/_us_/endeavo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md://Speak/_us_/intricate"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BrotherThunder</dc:creator>
  <cp:lastModifiedBy>静雯 林</cp:lastModifiedBy>
  <cp:revision>16</cp:revision>
  <dcterms:created xsi:type="dcterms:W3CDTF">2016-09-02T02:29:00Z</dcterms:created>
  <dcterms:modified xsi:type="dcterms:W3CDTF">2019-02-17T12:50:00Z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