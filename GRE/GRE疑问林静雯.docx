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39C" w:rsidRDefault="00A90521">
      <w:r>
        <w:t>Q1:</w:t>
      </w:r>
    </w:p>
    <w:p w:rsidR="009D239C" w:rsidRDefault="00A90521">
      <w:r>
        <w:rPr>
          <w:rFonts w:hint="eastAsia"/>
        </w:rPr>
        <w:t>对于类型三。</w:t>
      </w:r>
    </w:p>
    <w:p w:rsidR="009D239C" w:rsidRDefault="00A90521">
      <w:r>
        <w:t xml:space="preserve">Write a response in which you discuss the extent to which you agree or disagree with the claim. In developing and supporting your position, be sure to address the most compelling reasons or examples that could be used to challenge your </w:t>
      </w:r>
      <w:r>
        <w:t>position.</w:t>
      </w:r>
    </w:p>
    <w:p w:rsidR="009D239C" w:rsidRDefault="00A90521">
      <w:r>
        <w:rPr>
          <w:rFonts w:hint="eastAsia"/>
        </w:rPr>
        <w:t>需要帮对方立场想一个观点，然后再反驳它。然后常用表达是：</w:t>
      </w:r>
    </w:p>
    <w:p w:rsidR="009D239C" w:rsidRDefault="00A90521">
      <w:r>
        <w:rPr>
          <w:rFonts w:hint="eastAsia"/>
        </w:rPr>
        <w:t>常用表达：</w:t>
      </w:r>
    </w:p>
    <w:p w:rsidR="009D239C" w:rsidRDefault="00A90521">
      <w:r>
        <w:t xml:space="preserve">It could be argued that… because… </w:t>
      </w:r>
      <w:proofErr w:type="gramStart"/>
      <w:r>
        <w:t>However</w:t>
      </w:r>
      <w:proofErr w:type="gramEnd"/>
      <w:r>
        <w:t>…</w:t>
      </w:r>
    </w:p>
    <w:p w:rsidR="009D239C" w:rsidRDefault="00A90521">
      <w:r>
        <w:t>It might be also claimed that… However</w:t>
      </w:r>
    </w:p>
    <w:p w:rsidR="009D239C" w:rsidRDefault="00A90521">
      <w:r>
        <w:t>Someone might argue that…because… However</w:t>
      </w:r>
    </w:p>
    <w:p w:rsidR="009D239C" w:rsidRDefault="00A90521">
      <w:r>
        <w:t>Some people believe that… Further, they argue that… In my opinion…</w:t>
      </w:r>
    </w:p>
    <w:p w:rsidR="009D239C" w:rsidRDefault="00A90521">
      <w:r>
        <w:rPr>
          <w:rFonts w:hint="eastAsia"/>
        </w:rPr>
        <w:t>例</w:t>
      </w:r>
      <w:r>
        <w:rPr>
          <w:rFonts w:hint="eastAsia"/>
        </w:rPr>
        <w:t>5</w:t>
      </w:r>
      <w:r>
        <w:rPr>
          <w:rFonts w:hint="eastAsia"/>
        </w:rPr>
        <w:t>：</w:t>
      </w:r>
      <w:r>
        <w:rPr>
          <w:rFonts w:hint="eastAsia"/>
        </w:rPr>
        <w:t xml:space="preserve">The best way for </w:t>
      </w:r>
      <w:r>
        <w:rPr>
          <w:rFonts w:hint="eastAsia"/>
        </w:rPr>
        <w:t>a society to prepare its young people for leadership in government, industry, or other fields is by instilling in them a sense of cooperation, not competition.</w:t>
      </w:r>
    </w:p>
    <w:p w:rsidR="009D239C" w:rsidRDefault="00A90521">
      <w:r>
        <w:rPr>
          <w:rFonts w:hint="eastAsia"/>
        </w:rPr>
        <w:t>在这道例题中，</w:t>
      </w:r>
      <w:r>
        <w:rPr>
          <w:rFonts w:hint="eastAsia"/>
          <w:b/>
          <w:bCs/>
          <w:u w:val="single"/>
          <w:rPrChange w:id="0" w:author="致一书院祝老师" w:date="2019-04-06T15:07:00Z">
            <w:rPr>
              <w:rFonts w:hint="eastAsia"/>
            </w:rPr>
          </w:rPrChange>
        </w:rPr>
        <w:t>假设我的观点是竞争合作都并重</w:t>
      </w:r>
      <w:ins w:id="1" w:author="致一书院祝老师" w:date="2019-04-06T15:07:00Z">
        <w:r>
          <w:rPr>
            <w:rFonts w:hint="eastAsia"/>
            <w:b/>
            <w:bCs/>
            <w:u w:val="single"/>
          </w:rPr>
          <w:t>（</w:t>
        </w:r>
      </w:ins>
      <w:ins w:id="2" w:author="致一书院祝老师" w:date="2019-04-06T15:09:00Z">
        <w:r>
          <w:rPr>
            <w:rFonts w:hint="eastAsia"/>
            <w:b/>
            <w:bCs/>
            <w:u w:val="single"/>
          </w:rPr>
          <w:t>这种题型</w:t>
        </w:r>
      </w:ins>
      <w:ins w:id="3" w:author="致一书院祝老师" w:date="2019-04-06T15:08:00Z">
        <w:r>
          <w:rPr>
            <w:rFonts w:hint="eastAsia"/>
            <w:b/>
            <w:bCs/>
            <w:u w:val="single"/>
          </w:rPr>
          <w:t>，假设的观点基础是要么选竞争，要么选合作，所以</w:t>
        </w:r>
        <w:proofErr w:type="gramStart"/>
        <w:r>
          <w:rPr>
            <w:rFonts w:hint="eastAsia"/>
            <w:b/>
            <w:bCs/>
            <w:u w:val="single"/>
          </w:rPr>
          <w:t>后面才</w:t>
        </w:r>
        <w:proofErr w:type="gramEnd"/>
        <w:r>
          <w:rPr>
            <w:rFonts w:hint="eastAsia"/>
            <w:b/>
            <w:bCs/>
            <w:u w:val="single"/>
          </w:rPr>
          <w:t>会有</w:t>
        </w:r>
      </w:ins>
      <w:ins w:id="4" w:author="致一书院祝老师" w:date="2019-04-06T15:09:00Z">
        <w:r>
          <w:rPr>
            <w:rFonts w:hint="eastAsia"/>
            <w:b/>
            <w:bCs/>
            <w:u w:val="single"/>
          </w:rPr>
          <w:t>both</w:t>
        </w:r>
        <w:r>
          <w:rPr>
            <w:rFonts w:hint="eastAsia"/>
            <w:b/>
            <w:bCs/>
            <w:u w:val="single"/>
          </w:rPr>
          <w:t>竞争和合作</w:t>
        </w:r>
      </w:ins>
      <w:ins w:id="5" w:author="致一书院祝老师" w:date="2019-04-06T15:07:00Z">
        <w:r>
          <w:rPr>
            <w:rFonts w:hint="eastAsia"/>
            <w:b/>
            <w:bCs/>
            <w:u w:val="single"/>
          </w:rPr>
          <w:t>）</w:t>
        </w:r>
      </w:ins>
      <w:r>
        <w:rPr>
          <w:rFonts w:hint="eastAsia"/>
        </w:rPr>
        <w:t>。</w:t>
      </w:r>
    </w:p>
    <w:p w:rsidR="009D239C" w:rsidRDefault="00A90521">
      <w:r>
        <w:rPr>
          <w:rFonts w:hint="eastAsia"/>
        </w:rPr>
        <w:t>那</w:t>
      </w:r>
      <w:r>
        <w:t>It could be argued that… beca</w:t>
      </w:r>
      <w:r>
        <w:t>use… However…</w:t>
      </w:r>
    </w:p>
    <w:p w:rsidR="009D239C" w:rsidRDefault="00A90521">
      <w:r>
        <w:rPr>
          <w:rFonts w:hint="eastAsia"/>
        </w:rPr>
        <w:t>的</w:t>
      </w:r>
      <w:r>
        <w:t>It could be argued that…</w:t>
      </w:r>
      <w:r>
        <w:rPr>
          <w:rFonts w:hint="eastAsia"/>
        </w:rPr>
        <w:t>这部分要写什么？</w:t>
      </w:r>
    </w:p>
    <w:p w:rsidR="009D239C" w:rsidRDefault="00A90521">
      <w:r>
        <w:rPr>
          <w:rFonts w:hint="eastAsia"/>
        </w:rPr>
        <w:t>虽然可能有人认为竞争很重要，但是</w:t>
      </w:r>
      <w:r>
        <w:t xml:space="preserve">… </w:t>
      </w:r>
      <w:r>
        <w:rPr>
          <w:rFonts w:hint="eastAsia"/>
        </w:rPr>
        <w:t>是这样写吗。</w:t>
      </w:r>
    </w:p>
    <w:p w:rsidR="009D239C" w:rsidRDefault="00A90521">
      <w:pPr>
        <w:rPr>
          <w:ins w:id="6" w:author="致一书院祝老师" w:date="2019-04-06T15:09:00Z"/>
        </w:rPr>
      </w:pPr>
      <w:r>
        <w:rPr>
          <w:rFonts w:hint="eastAsia"/>
        </w:rPr>
        <w:t>那如果是这样写这个要放在第几段呢。</w:t>
      </w:r>
    </w:p>
    <w:p w:rsidR="009D239C" w:rsidRDefault="00A90521">
      <w:ins w:id="7" w:author="致一书院祝老师" w:date="2019-04-06T15:09:00Z">
        <w:r>
          <w:rPr>
            <w:rFonts w:hint="eastAsia"/>
          </w:rPr>
          <w:t>一般这种题目，就是类似托福一边倒写完了要写写反面，</w:t>
        </w:r>
      </w:ins>
      <w:ins w:id="8" w:author="致一书院祝老师" w:date="2019-04-06T15:10:00Z">
        <w:r>
          <w:rPr>
            <w:rFonts w:hint="eastAsia"/>
          </w:rPr>
          <w:t>提醒我们要注意全面性即可。</w:t>
        </w:r>
      </w:ins>
    </w:p>
    <w:p w:rsidR="009D239C" w:rsidRDefault="009D239C"/>
    <w:p w:rsidR="009D239C" w:rsidRDefault="009D239C"/>
    <w:p w:rsidR="009D239C" w:rsidRDefault="00A90521">
      <w:r>
        <w:rPr>
          <w:rFonts w:hint="eastAsia"/>
        </w:rPr>
        <w:t>后两题的问题在绿色的字中</w:t>
      </w:r>
    </w:p>
    <w:p w:rsidR="009D239C" w:rsidRDefault="00A90521">
      <w:r>
        <w:rPr>
          <w:rFonts w:hint="eastAsia"/>
        </w:rPr>
        <w:t>Q</w:t>
      </w:r>
      <w:r>
        <w:t>2:</w:t>
      </w:r>
    </w:p>
    <w:p w:rsidR="009D239C" w:rsidRDefault="00A90521">
      <w:r>
        <w:rPr>
          <w:rFonts w:hint="eastAsia"/>
        </w:rPr>
        <w:t>对于这个例题：</w:t>
      </w:r>
    </w:p>
    <w:p w:rsidR="009D239C" w:rsidRDefault="00A90521">
      <w:r>
        <w:rPr>
          <w:rFonts w:hint="eastAsia"/>
        </w:rPr>
        <w:t>例</w:t>
      </w:r>
      <w:r>
        <w:rPr>
          <w:rFonts w:hint="eastAsia"/>
        </w:rPr>
        <w:t>6</w:t>
      </w:r>
      <w:r>
        <w:rPr>
          <w:rFonts w:hint="eastAsia"/>
        </w:rPr>
        <w:t>：</w:t>
      </w:r>
      <w:r>
        <w:rPr>
          <w:rFonts w:hint="eastAsia"/>
        </w:rPr>
        <w:t xml:space="preserve"> Some people believe that in order to be effective, political leaders must yield to public opini</w:t>
      </w:r>
      <w:r>
        <w:rPr>
          <w:rFonts w:hint="eastAsia"/>
        </w:rPr>
        <w:t>on and abandon principle for the sake of compromise. Others believe that the most essential quality of an effective leader is the ability to remain consistently committed to particular principles and objectives.</w:t>
      </w:r>
    </w:p>
    <w:p w:rsidR="009D239C" w:rsidRDefault="00A90521">
      <w:r>
        <w:rPr>
          <w:rFonts w:hint="eastAsia"/>
          <w:i/>
          <w:iCs/>
        </w:rPr>
        <w:t xml:space="preserve">Write a response in which you discuss which </w:t>
      </w:r>
      <w:r>
        <w:rPr>
          <w:rFonts w:hint="eastAsia"/>
          <w:i/>
          <w:iCs/>
        </w:rPr>
        <w:t>view more closely aligns with your own position and explain your reasoning for the position you take. In developing and supporting your position, you should address both of the views presented above.</w:t>
      </w:r>
    </w:p>
    <w:p w:rsidR="009D239C" w:rsidRDefault="00A90521">
      <w:pPr>
        <w:rPr>
          <w:ins w:id="9" w:author="致一书院祝老师" w:date="2019-04-06T15:10:00Z"/>
        </w:rPr>
      </w:pPr>
      <w:r>
        <w:rPr>
          <w:noProof/>
        </w:rPr>
        <w:lastRenderedPageBreak/>
        <w:drawing>
          <wp:inline distT="0" distB="0" distL="0" distR="0">
            <wp:extent cx="4495800" cy="3074670"/>
            <wp:effectExtent l="0" t="0" r="0" b="0"/>
            <wp:docPr id="1" name="图片 1" descr="E:\QQ文件\1285698193\FileRecv\MobileFile\Image\3}]HQ%7F$B$$WPNI]JDN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QQ文件\1285698193\FileRecv\MobileFile\Image\3}]HQ%7F$B$$WPNI]JDNJ}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97191" cy="3075915"/>
                    </a:xfrm>
                    <a:prstGeom prst="rect">
                      <a:avLst/>
                    </a:prstGeom>
                    <a:noFill/>
                    <a:ln>
                      <a:noFill/>
                    </a:ln>
                  </pic:spPr>
                </pic:pic>
              </a:graphicData>
            </a:graphic>
          </wp:inline>
        </w:drawing>
      </w:r>
    </w:p>
    <w:p w:rsidR="009D239C" w:rsidRDefault="00A90521">
      <w:pPr>
        <w:rPr>
          <w:ins w:id="10" w:author="致一书院祝老师" w:date="2019-04-06T15:10:00Z"/>
        </w:rPr>
      </w:pPr>
      <w:ins w:id="11" w:author="致一书院祝老师" w:date="2019-04-06T15:10:00Z">
        <w:r>
          <w:rPr>
            <w:rFonts w:hint="eastAsia"/>
          </w:rPr>
          <w:t>要写的。</w:t>
        </w:r>
      </w:ins>
    </w:p>
    <w:p w:rsidR="009D239C" w:rsidRDefault="00A90521">
      <w:pPr>
        <w:rPr>
          <w:ins w:id="12" w:author="致一书院祝老师" w:date="2019-04-06T15:10:00Z"/>
        </w:rPr>
      </w:pPr>
      <w:bookmarkStart w:id="13" w:name="OLE_LINK1"/>
      <w:ins w:id="14" w:author="致一书院祝老师" w:date="2019-04-06T15:10:00Z">
        <w:r>
          <w:rPr>
            <w:rFonts w:hint="eastAsia"/>
          </w:rPr>
          <w:t>如果支持</w:t>
        </w:r>
        <w:r>
          <w:rPr>
            <w:rFonts w:hint="eastAsia"/>
          </w:rPr>
          <w:t>A</w:t>
        </w:r>
      </w:ins>
    </w:p>
    <w:p w:rsidR="009D239C" w:rsidRDefault="00A90521">
      <w:pPr>
        <w:rPr>
          <w:ins w:id="15" w:author="致一书院祝老师" w:date="2019-04-06T15:11:00Z"/>
        </w:rPr>
      </w:pPr>
      <w:ins w:id="16" w:author="致一书院祝老师" w:date="2019-04-06T15:11:00Z">
        <w:r>
          <w:rPr>
            <w:rFonts w:hint="eastAsia"/>
          </w:rPr>
          <w:t>一个</w:t>
        </w:r>
      </w:ins>
      <w:ins w:id="17" w:author="致一书院祝老师" w:date="2019-04-06T15:10:00Z">
        <w:r>
          <w:rPr>
            <w:rFonts w:hint="eastAsia"/>
          </w:rPr>
          <w:t>段：</w:t>
        </w:r>
        <w:r>
          <w:rPr>
            <w:rFonts w:hint="eastAsia"/>
          </w:rPr>
          <w:t>A</w:t>
        </w:r>
        <w:r>
          <w:rPr>
            <w:rFonts w:hint="eastAsia"/>
          </w:rPr>
          <w:t>的好</w:t>
        </w:r>
        <w:r>
          <w:rPr>
            <w:rFonts w:hint="eastAsia"/>
          </w:rPr>
          <w:t>+B</w:t>
        </w:r>
        <w:r>
          <w:rPr>
            <w:rFonts w:hint="eastAsia"/>
          </w:rPr>
          <w:t>的不好；</w:t>
        </w:r>
      </w:ins>
    </w:p>
    <w:p w:rsidR="009D239C" w:rsidRDefault="00A90521">
      <w:pPr>
        <w:rPr>
          <w:ins w:id="18" w:author="致一书院祝老师" w:date="2019-04-06T15:11:00Z"/>
        </w:rPr>
      </w:pPr>
      <w:ins w:id="19" w:author="致一书院祝老师" w:date="2019-04-06T15:11:00Z">
        <w:r>
          <w:rPr>
            <w:rFonts w:hint="eastAsia"/>
          </w:rPr>
          <w:t>一个段：同时</w:t>
        </w:r>
        <w:r>
          <w:rPr>
            <w:rFonts w:hint="eastAsia"/>
          </w:rPr>
          <w:t>A</w:t>
        </w:r>
        <w:r>
          <w:rPr>
            <w:rFonts w:hint="eastAsia"/>
          </w:rPr>
          <w:t>确实也存在不好，</w:t>
        </w:r>
        <w:r>
          <w:rPr>
            <w:rFonts w:hint="eastAsia"/>
          </w:rPr>
          <w:t>B</w:t>
        </w:r>
        <w:r>
          <w:rPr>
            <w:rFonts w:hint="eastAsia"/>
          </w:rPr>
          <w:t>也有点好处；</w:t>
        </w:r>
      </w:ins>
    </w:p>
    <w:p w:rsidR="009D239C" w:rsidRDefault="00A90521">
      <w:ins w:id="20" w:author="致一书院祝老师" w:date="2019-04-06T15:11:00Z">
        <w:r>
          <w:rPr>
            <w:rFonts w:hint="eastAsia"/>
          </w:rPr>
          <w:t>再来一段：有时候</w:t>
        </w:r>
        <w:r>
          <w:rPr>
            <w:rFonts w:hint="eastAsia"/>
          </w:rPr>
          <w:t>A</w:t>
        </w:r>
        <w:r>
          <w:rPr>
            <w:rFonts w:hint="eastAsia"/>
          </w:rPr>
          <w:t>和</w:t>
        </w:r>
        <w:r>
          <w:rPr>
            <w:rFonts w:hint="eastAsia"/>
          </w:rPr>
          <w:t>B</w:t>
        </w:r>
        <w:r>
          <w:rPr>
            <w:rFonts w:hint="eastAsia"/>
          </w:rPr>
          <w:t>是统一的。</w:t>
        </w:r>
      </w:ins>
    </w:p>
    <w:bookmarkEnd w:id="13"/>
    <w:p w:rsidR="009D239C" w:rsidRDefault="00A90521">
      <w:r>
        <w:rPr>
          <w:rFonts w:hint="eastAsia"/>
        </w:rPr>
        <w:t>Q</w:t>
      </w:r>
      <w:r>
        <w:t>3</w:t>
      </w:r>
      <w:r>
        <w:rPr>
          <w:rFonts w:hint="eastAsia"/>
        </w:rPr>
        <w:t>：</w:t>
      </w:r>
    </w:p>
    <w:p w:rsidR="009D239C" w:rsidRDefault="00A90521">
      <w:r>
        <w:t>Write a response in which you discuss the extent to which you agree or disagree with the claim AND the reason on which that claim is based</w:t>
      </w:r>
    </w:p>
    <w:p w:rsidR="009D239C" w:rsidRDefault="00A90521">
      <w:pPr>
        <w:rPr>
          <w:ins w:id="21" w:author="致一书院祝老师" w:date="2019-04-06T15:12:00Z"/>
        </w:rPr>
      </w:pPr>
      <w:r>
        <w:rPr>
          <w:noProof/>
        </w:rPr>
        <w:lastRenderedPageBreak/>
        <w:drawing>
          <wp:inline distT="0" distB="0" distL="0" distR="0">
            <wp:extent cx="5274310" cy="4077335"/>
            <wp:effectExtent l="0" t="0" r="2540" b="0"/>
            <wp:docPr id="2" name="图片 2" descr="E:\QQ文件\1285698193\FileRecv\MobileFile\Image\LNA}@U9I5`GPLMAJ)J7{$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QQ文件\1285698193\FileRecv\MobileFile\Image\LNA}@U9I5`GPLMAJ)J7{$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077335"/>
                    </a:xfrm>
                    <a:prstGeom prst="rect">
                      <a:avLst/>
                    </a:prstGeom>
                    <a:noFill/>
                    <a:ln>
                      <a:noFill/>
                    </a:ln>
                  </pic:spPr>
                </pic:pic>
              </a:graphicData>
            </a:graphic>
          </wp:inline>
        </w:drawing>
      </w:r>
    </w:p>
    <w:p w:rsidR="009D239C" w:rsidRDefault="00A90521">
      <w:pPr>
        <w:rPr>
          <w:ins w:id="22" w:author="致一书院祝老师" w:date="2019-04-06T15:13:00Z"/>
        </w:rPr>
      </w:pPr>
      <w:bookmarkStart w:id="23" w:name="OLE_LINK2"/>
      <w:bookmarkStart w:id="24" w:name="_GoBack"/>
      <w:ins w:id="25" w:author="致一书院祝老师" w:date="2019-04-06T15:12:00Z">
        <w:r>
          <w:rPr>
            <w:rFonts w:hint="eastAsia"/>
          </w:rPr>
          <w:t>思维导</w:t>
        </w:r>
        <w:proofErr w:type="gramStart"/>
        <w:r>
          <w:rPr>
            <w:rFonts w:hint="eastAsia"/>
          </w:rPr>
          <w:t>图只是</w:t>
        </w:r>
        <w:proofErr w:type="gramEnd"/>
        <w:r>
          <w:rPr>
            <w:rFonts w:hint="eastAsia"/>
          </w:rPr>
          <w:t>把可能性都展开了。</w:t>
        </w:r>
      </w:ins>
    </w:p>
    <w:p w:rsidR="009D239C" w:rsidRDefault="00A90521">
      <w:pPr>
        <w:rPr>
          <w:ins w:id="26" w:author="致一书院祝老师" w:date="2019-04-06T15:14:00Z"/>
        </w:rPr>
      </w:pPr>
      <w:ins w:id="27" w:author="致一书院祝老师" w:date="2019-04-06T15:13:00Z">
        <w:r>
          <w:rPr>
            <w:rFonts w:hint="eastAsia"/>
          </w:rPr>
          <w:t>图中</w:t>
        </w:r>
      </w:ins>
      <w:ins w:id="28" w:author="致一书院祝老师" w:date="2019-04-06T15:12:00Z">
        <w:r>
          <w:rPr>
            <w:rFonts w:hint="eastAsia"/>
          </w:rPr>
          <w:t>Commer</w:t>
        </w:r>
      </w:ins>
      <w:ins w:id="29" w:author="致一书院祝老师" w:date="2019-04-06T15:13:00Z">
        <w:r>
          <w:rPr>
            <w:rFonts w:hint="eastAsia"/>
          </w:rPr>
          <w:t>cial</w:t>
        </w:r>
        <w:r>
          <w:rPr>
            <w:rFonts w:hint="eastAsia"/>
          </w:rPr>
          <w:t>里就有</w:t>
        </w:r>
        <w:r>
          <w:rPr>
            <w:rFonts w:hint="eastAsia"/>
          </w:rPr>
          <w:t>ad</w:t>
        </w:r>
        <w:r>
          <w:rPr>
            <w:rFonts w:hint="eastAsia"/>
          </w:rPr>
          <w:t>依赖创意，</w:t>
        </w:r>
        <w:r>
          <w:rPr>
            <w:rFonts w:hint="eastAsia"/>
          </w:rPr>
          <w:t>marketing</w:t>
        </w:r>
        <w:r>
          <w:rPr>
            <w:rFonts w:hint="eastAsia"/>
          </w:rPr>
          <w:t>依赖经验的分别。所以</w:t>
        </w:r>
        <w:r>
          <w:rPr>
            <w:rFonts w:hint="eastAsia"/>
          </w:rPr>
          <w:t>claim</w:t>
        </w:r>
        <w:r>
          <w:rPr>
            <w:rFonts w:hint="eastAsia"/>
          </w:rPr>
          <w:t>里面可以分开写。</w:t>
        </w:r>
        <w:r>
          <w:rPr>
            <w:rFonts w:hint="eastAsia"/>
          </w:rPr>
          <w:t>Reason</w:t>
        </w:r>
        <w:r>
          <w:rPr>
            <w:rFonts w:hint="eastAsia"/>
          </w:rPr>
          <w:t>部分也是如此。</w:t>
        </w:r>
      </w:ins>
    </w:p>
    <w:p w:rsidR="009D239C" w:rsidRDefault="00A90521">
      <w:ins w:id="30" w:author="致一书院祝老师" w:date="2019-04-06T15:14:00Z">
        <w:r>
          <w:rPr>
            <w:rFonts w:hint="eastAsia"/>
          </w:rPr>
          <w:t>基本上</w:t>
        </w:r>
        <w:r>
          <w:rPr>
            <w:rFonts w:hint="eastAsia"/>
          </w:rPr>
          <w:t>这类题目都是</w:t>
        </w:r>
        <w:r>
          <w:rPr>
            <w:rFonts w:hint="eastAsia"/>
          </w:rPr>
          <w:t>reason</w:t>
        </w:r>
        <w:r>
          <w:rPr>
            <w:rFonts w:hint="eastAsia"/>
          </w:rPr>
          <w:t>不支持</w:t>
        </w:r>
        <w:r>
          <w:rPr>
            <w:rFonts w:hint="eastAsia"/>
          </w:rPr>
          <w:t>claim</w:t>
        </w:r>
        <w:r>
          <w:rPr>
            <w:rFonts w:hint="eastAsia"/>
          </w:rPr>
          <w:t>。</w:t>
        </w:r>
      </w:ins>
      <w:bookmarkEnd w:id="23"/>
      <w:bookmarkEnd w:id="24"/>
    </w:p>
    <w:sectPr w:rsidR="009D23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A91"/>
    <w:rsid w:val="00053012"/>
    <w:rsid w:val="00593236"/>
    <w:rsid w:val="005A60A4"/>
    <w:rsid w:val="006468D2"/>
    <w:rsid w:val="007A67A3"/>
    <w:rsid w:val="00893A91"/>
    <w:rsid w:val="009D239C"/>
    <w:rsid w:val="00A90521"/>
    <w:rsid w:val="00C33E79"/>
    <w:rsid w:val="135127EA"/>
    <w:rsid w:val="16267B58"/>
    <w:rsid w:val="6AB27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3896BB-13B0-40C5-A76C-17461EF4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静雯 林</dc:creator>
  <cp:lastModifiedBy>静雯 林</cp:lastModifiedBy>
  <cp:revision>4</cp:revision>
  <dcterms:created xsi:type="dcterms:W3CDTF">2019-04-05T07:02:00Z</dcterms:created>
  <dcterms:modified xsi:type="dcterms:W3CDTF">2019-05-16T15:08:00Z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